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EEE21EB" w:rsidR="009C1D0C" w:rsidRDefault="6776A4D4" w:rsidP="00A04D3B">
      <w:pPr>
        <w:pStyle w:val="Heading1"/>
        <w:spacing w:line="360" w:lineRule="auto"/>
        <w:ind w:firstLine="720"/>
      </w:pPr>
      <w:r>
        <w:t>Writing ETW listener in C#</w:t>
      </w:r>
    </w:p>
    <w:p w14:paraId="418E88D2" w14:textId="6566AC36" w:rsidR="04776A80" w:rsidRDefault="04776A80" w:rsidP="00A04D3B">
      <w:pPr>
        <w:pStyle w:val="ListParagraph"/>
        <w:numPr>
          <w:ilvl w:val="0"/>
          <w:numId w:val="1"/>
        </w:numPr>
        <w:spacing w:line="360" w:lineRule="auto"/>
      </w:pPr>
      <w:r>
        <w:t>Create a new .NET Framework</w:t>
      </w:r>
      <w:r w:rsidR="00960DB0">
        <w:t xml:space="preserve"> 4.5 (or newer)</w:t>
      </w:r>
      <w:r>
        <w:t xml:space="preserve"> </w:t>
      </w:r>
      <w:r w:rsidR="00960DB0">
        <w:t xml:space="preserve">Console App </w:t>
      </w:r>
      <w:r>
        <w:t>project</w:t>
      </w:r>
      <w:r w:rsidR="00710A97">
        <w:t xml:space="preserve"> in Visual Studio</w:t>
      </w:r>
    </w:p>
    <w:p w14:paraId="69098E59" w14:textId="1FE7C492" w:rsidR="5FED5A91" w:rsidRDefault="00792A9B" w:rsidP="00A04D3B">
      <w:pPr>
        <w:pStyle w:val="ListParagraph"/>
        <w:numPr>
          <w:ilvl w:val="0"/>
          <w:numId w:val="1"/>
        </w:numPr>
        <w:spacing w:line="360" w:lineRule="auto"/>
      </w:pPr>
      <w:r>
        <w:t xml:space="preserve">To be able to collect and process ETW events </w:t>
      </w:r>
      <w:r w:rsidR="000B00BA">
        <w:t>we need to a</w:t>
      </w:r>
      <w:r w:rsidR="5FED5A91">
        <w:t xml:space="preserve">dd </w:t>
      </w:r>
      <w:r w:rsidR="2A126C37">
        <w:t>the NuGet package Microsoft.Diagnostics.Tracing.TraceEvent:</w:t>
      </w:r>
    </w:p>
    <w:p w14:paraId="19FD0558" w14:textId="75DB5AD9" w:rsidR="7C0CEC51" w:rsidRDefault="7C0CEC51" w:rsidP="00A04D3B">
      <w:pPr>
        <w:pStyle w:val="ListParagraph"/>
        <w:numPr>
          <w:ilvl w:val="1"/>
          <w:numId w:val="1"/>
        </w:numPr>
        <w:spacing w:line="360" w:lineRule="auto"/>
      </w:pPr>
      <w:r>
        <w:t>Tools -&gt; NuGet Package Manager -&gt; Manage NuGet Packages for Solution</w:t>
      </w:r>
    </w:p>
    <w:p w14:paraId="7FC40E38" w14:textId="559770F9" w:rsidR="04AA8F0C" w:rsidRDefault="04AA8F0C" w:rsidP="00A04D3B">
      <w:pPr>
        <w:pStyle w:val="ListParagraph"/>
        <w:numPr>
          <w:ilvl w:val="1"/>
          <w:numId w:val="1"/>
        </w:numPr>
        <w:spacing w:line="360" w:lineRule="auto"/>
      </w:pPr>
      <w:r>
        <w:t xml:space="preserve">Find Microsoft.Diagnostics.Tracing.TraceEvent </w:t>
      </w:r>
      <w:r w:rsidR="00873120">
        <w:t xml:space="preserve">(from nuget.org) </w:t>
      </w:r>
      <w:r>
        <w:t>in the Browse tab</w:t>
      </w:r>
    </w:p>
    <w:p w14:paraId="5E4B02F7" w14:textId="6DE60A13" w:rsidR="70C3AE24" w:rsidRDefault="70C3AE24" w:rsidP="00A04D3B">
      <w:pPr>
        <w:pStyle w:val="ListParagraph"/>
        <w:numPr>
          <w:ilvl w:val="1"/>
          <w:numId w:val="1"/>
        </w:numPr>
        <w:spacing w:line="360" w:lineRule="auto"/>
      </w:pPr>
      <w:r>
        <w:t>Select the package, add it to the solution and click Install</w:t>
      </w:r>
    </w:p>
    <w:p w14:paraId="441B2F1E" w14:textId="6B510827" w:rsidR="0F70543A" w:rsidRDefault="00C5549F" w:rsidP="00A04D3B">
      <w:pPr>
        <w:pStyle w:val="ListParagraph"/>
        <w:numPr>
          <w:ilvl w:val="0"/>
          <w:numId w:val="1"/>
        </w:numPr>
        <w:spacing w:line="360" w:lineRule="auto"/>
      </w:pPr>
      <w:r>
        <w:t>Only elevated processes can read ETW events</w:t>
      </w:r>
      <w:r w:rsidR="00775C0F">
        <w:t xml:space="preserve"> so we must run our program as Administrator (</w:t>
      </w:r>
      <w:r w:rsidR="00AB7D75">
        <w:t xml:space="preserve">either from </w:t>
      </w:r>
      <w:r w:rsidR="006126F0">
        <w:t xml:space="preserve">elevated </w:t>
      </w:r>
      <w:r w:rsidR="00AB7D75">
        <w:t>Visual Studio or cmd</w:t>
      </w:r>
      <w:r w:rsidR="00775C0F">
        <w:t>)</w:t>
      </w:r>
      <w:r>
        <w:t>.</w:t>
      </w:r>
      <w:r w:rsidR="00AB7D75">
        <w:t xml:space="preserve"> </w:t>
      </w:r>
      <w:r w:rsidR="0F70543A">
        <w:t>You can use</w:t>
      </w:r>
      <w:r w:rsidR="005E0436">
        <w:t xml:space="preserve"> </w:t>
      </w:r>
      <w:r w:rsidR="005E0436">
        <w:rPr>
          <w:rFonts w:ascii="Consolas" w:hAnsi="Consolas" w:cs="Consolas"/>
          <w:color w:val="000000"/>
          <w:sz w:val="19"/>
          <w:szCs w:val="19"/>
          <w:lang w:bidi="he-IL"/>
        </w:rPr>
        <w:t>TraceEventSession.IsElevated()</w:t>
      </w:r>
      <w:r w:rsidR="0F70543A">
        <w:t xml:space="preserve"> </w:t>
      </w:r>
      <w:r w:rsidR="005E0436">
        <w:t xml:space="preserve">to check if your program is </w:t>
      </w:r>
      <w:r w:rsidR="00D10963">
        <w:t xml:space="preserve">being </w:t>
      </w:r>
      <w:r w:rsidR="005E0436">
        <w:t>run as Administrator</w:t>
      </w:r>
      <w:r w:rsidR="00CB3325">
        <w:t xml:space="preserve"> and exit the program if it isn’t</w:t>
      </w:r>
      <w:r w:rsidR="00D10963">
        <w:t>.</w:t>
      </w:r>
    </w:p>
    <w:p w14:paraId="00CB2D44" w14:textId="2675ED9B" w:rsidR="005E0436" w:rsidRDefault="0047417A" w:rsidP="00A04D3B">
      <w:pPr>
        <w:pStyle w:val="ListParagraph"/>
        <w:numPr>
          <w:ilvl w:val="0"/>
          <w:numId w:val="1"/>
        </w:numPr>
        <w:spacing w:line="360" w:lineRule="auto"/>
      </w:pPr>
      <w:r>
        <w:t xml:space="preserve">The </w:t>
      </w:r>
      <w:del w:id="0" w:author="Noa Bratman" w:date="2019-09-20T17:41:00Z">
        <w:r w:rsidR="002E4ECC" w:rsidDel="00F35408">
          <w:delText>4</w:delText>
        </w:r>
        <w:r w:rsidR="00734A92" w:rsidDel="00F35408">
          <w:delText xml:space="preserve"> </w:delText>
        </w:r>
      </w:del>
      <w:ins w:id="1" w:author="Noa Bratman" w:date="2019-09-20T17:41:00Z">
        <w:r w:rsidR="00F35408">
          <w:t>3</w:t>
        </w:r>
        <w:r w:rsidR="00F35408">
          <w:t xml:space="preserve"> </w:t>
        </w:r>
      </w:ins>
      <w:r w:rsidR="003D67A8">
        <w:t xml:space="preserve">main classes </w:t>
      </w:r>
      <w:r w:rsidR="00875959">
        <w:t>we are going to work with</w:t>
      </w:r>
      <w:r w:rsidR="003D67A8">
        <w:t>:</w:t>
      </w:r>
    </w:p>
    <w:p w14:paraId="51824460" w14:textId="748B81F1" w:rsidR="00BD2D99" w:rsidDel="00F35408" w:rsidRDefault="00E212F4" w:rsidP="00F35408">
      <w:pPr>
        <w:pStyle w:val="ListParagraph"/>
        <w:numPr>
          <w:ilvl w:val="1"/>
          <w:numId w:val="9"/>
        </w:numPr>
        <w:spacing w:line="360" w:lineRule="auto"/>
        <w:rPr>
          <w:del w:id="2" w:author="Noa Bratman" w:date="2019-09-20T17:41:00Z"/>
        </w:rPr>
        <w:pPrChange w:id="3" w:author="Noa Bratman" w:date="2019-09-20T17:41:00Z">
          <w:pPr>
            <w:pStyle w:val="ListParagraph"/>
            <w:numPr>
              <w:ilvl w:val="1"/>
              <w:numId w:val="1"/>
            </w:numPr>
            <w:spacing w:line="360" w:lineRule="auto"/>
            <w:ind w:left="1440" w:hanging="360"/>
          </w:pPr>
        </w:pPrChange>
      </w:pPr>
      <w:r>
        <w:t xml:space="preserve">Trace session </w:t>
      </w:r>
      <w:r w:rsidR="009B0412">
        <w:t xml:space="preserve">class: </w:t>
      </w:r>
      <w:r w:rsidR="009B0412" w:rsidRPr="00984749">
        <w:rPr>
          <w:rFonts w:ascii="Consolas" w:hAnsi="Consolas" w:cs="Consolas"/>
          <w:color w:val="000000"/>
          <w:sz w:val="19"/>
          <w:szCs w:val="19"/>
          <w:lang w:bidi="he-IL"/>
        </w:rPr>
        <w:t>TraceEventSession</w:t>
      </w:r>
    </w:p>
    <w:p w14:paraId="7823ADC3" w14:textId="0200F34D" w:rsidR="00056229" w:rsidRPr="0025659E" w:rsidRDefault="00BD2D99" w:rsidP="00F35408">
      <w:pPr>
        <w:pStyle w:val="ListParagraph"/>
        <w:numPr>
          <w:ilvl w:val="1"/>
          <w:numId w:val="9"/>
        </w:numPr>
        <w:spacing w:line="360" w:lineRule="auto"/>
        <w:pPrChange w:id="4" w:author="Noa Bratman" w:date="2019-09-20T17:41:00Z">
          <w:pPr>
            <w:pStyle w:val="ListParagraph"/>
            <w:numPr>
              <w:ilvl w:val="1"/>
              <w:numId w:val="1"/>
            </w:numPr>
            <w:spacing w:line="360" w:lineRule="auto"/>
            <w:ind w:left="1440" w:hanging="360"/>
          </w:pPr>
        </w:pPrChange>
      </w:pPr>
      <w:del w:id="5" w:author="Noa Bratman" w:date="2019-09-20T17:41:00Z">
        <w:r w:rsidDel="00F35408">
          <w:delText xml:space="preserve">Events provider class: </w:delText>
        </w:r>
        <w:r w:rsidR="007F66B8" w:rsidRPr="00984749" w:rsidDel="00F35408">
          <w:rPr>
            <w:rFonts w:ascii="Consolas" w:hAnsi="Consolas" w:cs="Consolas"/>
            <w:color w:val="000000"/>
            <w:sz w:val="19"/>
            <w:szCs w:val="19"/>
            <w:lang w:bidi="he-IL"/>
          </w:rPr>
          <w:delText>EventSource</w:delText>
        </w:r>
      </w:del>
    </w:p>
    <w:p w14:paraId="190E5632" w14:textId="5B34F3CC" w:rsidR="0025659E" w:rsidRDefault="004102DC" w:rsidP="00C7164F">
      <w:pPr>
        <w:pStyle w:val="ListParagraph"/>
        <w:numPr>
          <w:ilvl w:val="1"/>
          <w:numId w:val="9"/>
        </w:numPr>
        <w:spacing w:line="360" w:lineRule="auto"/>
        <w:pPrChange w:id="6" w:author="Noa Bratman" w:date="2019-09-20T17:32:00Z">
          <w:pPr>
            <w:pStyle w:val="ListParagraph"/>
            <w:numPr>
              <w:ilvl w:val="1"/>
              <w:numId w:val="1"/>
            </w:numPr>
            <w:spacing w:line="360" w:lineRule="auto"/>
            <w:ind w:left="1440" w:hanging="360"/>
          </w:pPr>
        </w:pPrChange>
      </w:pPr>
      <w:r w:rsidRPr="00351BAB">
        <w:t>ETW Events processor class: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 w:rsidR="00247485">
        <w:rPr>
          <w:rFonts w:ascii="Consolas" w:hAnsi="Consolas" w:cs="Consolas"/>
          <w:color w:val="000000"/>
          <w:sz w:val="19"/>
          <w:szCs w:val="19"/>
          <w:lang w:bidi="he-IL"/>
        </w:rPr>
        <w:t>TraceEventSource</w:t>
      </w:r>
    </w:p>
    <w:p w14:paraId="4C437665" w14:textId="30455129" w:rsidR="003D67A8" w:rsidRDefault="00056229" w:rsidP="00C7164F">
      <w:pPr>
        <w:pStyle w:val="ListParagraph"/>
        <w:numPr>
          <w:ilvl w:val="1"/>
          <w:numId w:val="9"/>
        </w:numPr>
        <w:spacing w:line="360" w:lineRule="auto"/>
        <w:rPr>
          <w:rFonts w:ascii="Consolas" w:hAnsi="Consolas" w:cs="Consolas"/>
          <w:color w:val="000000"/>
          <w:sz w:val="19"/>
          <w:szCs w:val="19"/>
          <w:lang w:bidi="he-IL"/>
        </w:rPr>
        <w:pPrChange w:id="7" w:author="Noa Bratman" w:date="2019-09-20T17:32:00Z">
          <w:pPr>
            <w:pStyle w:val="ListParagraph"/>
            <w:numPr>
              <w:ilvl w:val="1"/>
              <w:numId w:val="1"/>
            </w:numPr>
            <w:spacing w:line="360" w:lineRule="auto"/>
            <w:ind w:left="1440" w:hanging="360"/>
          </w:pPr>
        </w:pPrChange>
      </w:pPr>
      <w:r>
        <w:t xml:space="preserve">Event </w:t>
      </w:r>
      <w:r w:rsidR="00912F1C">
        <w:t>parser</w:t>
      </w:r>
      <w:r>
        <w:t xml:space="preserve"> class: </w:t>
      </w:r>
      <w:r w:rsidR="00981876">
        <w:rPr>
          <w:rFonts w:ascii="Consolas" w:hAnsi="Consolas" w:cs="Consolas"/>
          <w:color w:val="000000"/>
          <w:sz w:val="19"/>
          <w:szCs w:val="19"/>
          <w:lang w:bidi="he-IL"/>
        </w:rPr>
        <w:t>TraceEventParser</w:t>
      </w:r>
    </w:p>
    <w:p w14:paraId="1DBD17A6" w14:textId="77777777" w:rsidR="00C15F82" w:rsidRDefault="00CA75D1" w:rsidP="00A04D3B">
      <w:pPr>
        <w:pStyle w:val="ListParagraph"/>
        <w:numPr>
          <w:ilvl w:val="0"/>
          <w:numId w:val="1"/>
        </w:numPr>
        <w:spacing w:line="360" w:lineRule="auto"/>
      </w:pPr>
      <w:r>
        <w:t>Let’s start by creating a session</w:t>
      </w:r>
      <w:r w:rsidR="00C15F82">
        <w:t>:</w:t>
      </w:r>
    </w:p>
    <w:p w14:paraId="095B0388" w14:textId="4FC8E40A" w:rsidR="00510F74" w:rsidRPr="005014E4" w:rsidRDefault="00510F74" w:rsidP="00A04D3B">
      <w:pPr>
        <w:spacing w:line="360" w:lineRule="auto"/>
        <w:ind w:left="720"/>
        <w:rPr>
          <w:sz w:val="18"/>
          <w:szCs w:val="18"/>
        </w:rPr>
      </w:pPr>
      <w:r w:rsidRPr="005014E4">
        <w:rPr>
          <w:rFonts w:ascii="Consolas" w:hAnsi="Consolas" w:cs="Consolas"/>
          <w:color w:val="0000FF"/>
          <w:sz w:val="16"/>
          <w:szCs w:val="16"/>
          <w:lang w:bidi="he-IL"/>
        </w:rPr>
        <w:t>using</w:t>
      </w:r>
      <w:r w:rsidRPr="005014E4">
        <w:rPr>
          <w:rFonts w:ascii="Consolas" w:hAnsi="Consolas" w:cs="Consolas"/>
          <w:color w:val="000000"/>
          <w:sz w:val="16"/>
          <w:szCs w:val="16"/>
          <w:lang w:bidi="he-IL"/>
        </w:rPr>
        <w:t xml:space="preserve"> (</w:t>
      </w:r>
      <w:r w:rsidRPr="005014E4">
        <w:rPr>
          <w:rFonts w:ascii="Consolas" w:hAnsi="Consolas" w:cs="Consolas"/>
          <w:color w:val="0000FF"/>
          <w:sz w:val="16"/>
          <w:szCs w:val="16"/>
          <w:lang w:bidi="he-IL"/>
        </w:rPr>
        <w:t>var</w:t>
      </w:r>
      <w:r w:rsidRPr="005014E4">
        <w:rPr>
          <w:rFonts w:ascii="Consolas" w:hAnsi="Consolas" w:cs="Consolas"/>
          <w:color w:val="000000"/>
          <w:sz w:val="16"/>
          <w:szCs w:val="16"/>
          <w:lang w:bidi="he-IL"/>
        </w:rPr>
        <w:t xml:space="preserve"> </w:t>
      </w:r>
      <w:del w:id="8" w:author="Noa Bratman" w:date="2019-09-16T10:55:00Z">
        <w:r w:rsidRPr="005014E4" w:rsidDel="00362900">
          <w:rPr>
            <w:rFonts w:ascii="Consolas" w:hAnsi="Consolas" w:cs="Consolas"/>
            <w:color w:val="000000"/>
            <w:sz w:val="16"/>
            <w:szCs w:val="16"/>
            <w:lang w:bidi="he-IL"/>
          </w:rPr>
          <w:delText xml:space="preserve">kernelSession </w:delText>
        </w:r>
      </w:del>
      <w:ins w:id="9" w:author="Noa Bratman" w:date="2019-09-16T10:55:00Z">
        <w:r w:rsidR="00362900">
          <w:rPr>
            <w:rFonts w:ascii="Consolas" w:hAnsi="Consolas" w:cs="Consolas"/>
            <w:color w:val="000000"/>
            <w:sz w:val="16"/>
            <w:szCs w:val="16"/>
            <w:lang w:bidi="he-IL"/>
          </w:rPr>
          <w:t>s</w:t>
        </w:r>
        <w:r w:rsidR="00362900" w:rsidRPr="005014E4">
          <w:rPr>
            <w:rFonts w:ascii="Consolas" w:hAnsi="Consolas" w:cs="Consolas"/>
            <w:color w:val="000000"/>
            <w:sz w:val="16"/>
            <w:szCs w:val="16"/>
            <w:lang w:bidi="he-IL"/>
          </w:rPr>
          <w:t xml:space="preserve">ession </w:t>
        </w:r>
      </w:ins>
      <w:r w:rsidRPr="005014E4">
        <w:rPr>
          <w:rFonts w:ascii="Consolas" w:hAnsi="Consolas" w:cs="Consolas"/>
          <w:color w:val="000000"/>
          <w:sz w:val="16"/>
          <w:szCs w:val="16"/>
          <w:lang w:bidi="he-IL"/>
        </w:rPr>
        <w:t xml:space="preserve">= </w:t>
      </w:r>
      <w:r w:rsidRPr="005014E4">
        <w:rPr>
          <w:rFonts w:ascii="Consolas" w:hAnsi="Consolas" w:cs="Consolas"/>
          <w:color w:val="0000FF"/>
          <w:sz w:val="16"/>
          <w:szCs w:val="16"/>
          <w:lang w:bidi="he-IL"/>
        </w:rPr>
        <w:t>new</w:t>
      </w:r>
      <w:r w:rsidRPr="005014E4">
        <w:rPr>
          <w:rFonts w:ascii="Consolas" w:hAnsi="Consolas" w:cs="Consolas"/>
          <w:color w:val="000000"/>
          <w:sz w:val="16"/>
          <w:szCs w:val="16"/>
          <w:lang w:bidi="he-IL"/>
        </w:rPr>
        <w:t xml:space="preserve"> TraceEventSession(</w:t>
      </w:r>
      <w:del w:id="10" w:author="Noa Bratman" w:date="2019-09-16T10:55:00Z">
        <w:r w:rsidRPr="00380A0A" w:rsidDel="00362900">
          <w:rPr>
            <w:rFonts w:ascii="Consolas" w:hAnsi="Consolas" w:cs="Consolas"/>
            <w:color w:val="000000"/>
            <w:sz w:val="12"/>
            <w:szCs w:val="12"/>
            <w:lang w:bidi="he-IL"/>
            <w:rPrChange w:id="11" w:author="Noa Bratman" w:date="2019-09-16T11:26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delText>KernelTraceEventParser.KernelSessionName</w:delText>
        </w:r>
      </w:del>
      <w:ins w:id="12" w:author="Noa Bratman" w:date="2019-09-16T11:25:00Z">
        <w:r w:rsidR="000360AD" w:rsidRPr="00380A0A">
          <w:rPr>
            <w:rFonts w:ascii="Consolas" w:hAnsi="Consolas" w:cs="Consolas"/>
            <w:color w:val="A31515"/>
            <w:sz w:val="16"/>
            <w:szCs w:val="16"/>
            <w:lang w:bidi="he-IL"/>
            <w:rPrChange w:id="13" w:author="Noa Bratman" w:date="2019-09-16T11:26:00Z">
              <w:rPr>
                <w:rFonts w:ascii="Consolas" w:hAnsi="Consolas" w:cs="Consolas"/>
                <w:color w:val="A31515"/>
                <w:sz w:val="19"/>
                <w:szCs w:val="19"/>
                <w:lang w:bidi="he-IL"/>
              </w:rPr>
            </w:rPrChange>
          </w:rPr>
          <w:t>"my first trace event session"</w:t>
        </w:r>
      </w:ins>
      <w:r w:rsidRPr="005014E4">
        <w:rPr>
          <w:rFonts w:ascii="Consolas" w:hAnsi="Consolas" w:cs="Consolas"/>
          <w:color w:val="000000"/>
          <w:sz w:val="16"/>
          <w:szCs w:val="16"/>
          <w:lang w:bidi="he-IL"/>
        </w:rPr>
        <w:t>))</w:t>
      </w:r>
      <w:r w:rsidR="00C11CBD">
        <w:rPr>
          <w:rFonts w:ascii="Consolas" w:hAnsi="Consolas" w:cs="Consolas"/>
          <w:color w:val="000000"/>
          <w:sz w:val="16"/>
          <w:szCs w:val="16"/>
          <w:lang w:bidi="he-IL"/>
        </w:rPr>
        <w:t xml:space="preserve"> {}</w:t>
      </w:r>
    </w:p>
    <w:p w14:paraId="3320B2D4" w14:textId="77777777" w:rsidR="00E83A56" w:rsidRDefault="00AA06A0">
      <w:pPr>
        <w:pStyle w:val="ListParagraph"/>
        <w:numPr>
          <w:ilvl w:val="0"/>
          <w:numId w:val="2"/>
        </w:numPr>
        <w:spacing w:line="360" w:lineRule="auto"/>
      </w:pPr>
      <w:r w:rsidRPr="005014E4">
        <w:rPr>
          <w:rFonts w:ascii="Consolas" w:hAnsi="Consolas" w:cs="Consolas"/>
          <w:color w:val="000000"/>
          <w:sz w:val="19"/>
          <w:szCs w:val="19"/>
          <w:lang w:bidi="he-IL"/>
        </w:rPr>
        <w:t xml:space="preserve">TraceEventSession </w:t>
      </w:r>
      <w:r w:rsidRPr="00E92974">
        <w:t>implements</w:t>
      </w:r>
      <w:r w:rsidRPr="005014E4"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 w:rsidR="00782935" w:rsidRPr="005014E4">
        <w:rPr>
          <w:rFonts w:ascii="Consolas" w:hAnsi="Consolas" w:cs="Consolas"/>
          <w:color w:val="000000"/>
          <w:sz w:val="19"/>
          <w:szCs w:val="19"/>
          <w:lang w:bidi="he-IL"/>
        </w:rPr>
        <w:t xml:space="preserve">IDisposable </w:t>
      </w:r>
      <w:r w:rsidR="00E83A56">
        <w:t>thus</w:t>
      </w:r>
      <w:r w:rsidR="00782935" w:rsidRPr="00E92974">
        <w:t xml:space="preserve"> we can create it inside a </w:t>
      </w:r>
      <w:r w:rsidR="000112C4" w:rsidRPr="005014E4">
        <w:rPr>
          <w:rFonts w:ascii="Consolas" w:hAnsi="Consolas" w:cs="Consolas"/>
          <w:color w:val="000000"/>
          <w:sz w:val="19"/>
          <w:szCs w:val="19"/>
          <w:lang w:bidi="he-IL"/>
        </w:rPr>
        <w:t>using</w:t>
      </w:r>
      <w:r w:rsidR="000112C4" w:rsidRPr="00E92974">
        <w:t xml:space="preserve"> </w:t>
      </w:r>
      <w:r w:rsidR="00E92974" w:rsidRPr="00E92974">
        <w:t>block,</w:t>
      </w:r>
      <w:r w:rsidR="000112C4" w:rsidRPr="00E92974">
        <w:t xml:space="preserve"> so it is </w:t>
      </w:r>
      <w:r w:rsidR="00CA7DBF" w:rsidRPr="00E92974">
        <w:t>naturally</w:t>
      </w:r>
      <w:r w:rsidR="000112C4" w:rsidRPr="00E92974">
        <w:t xml:space="preserve"> disposed at the end of the block.</w:t>
      </w:r>
    </w:p>
    <w:p w14:paraId="357E7544" w14:textId="08792DCF" w:rsidR="003D1116" w:rsidRDefault="00917C02">
      <w:pPr>
        <w:pStyle w:val="ListParagraph"/>
        <w:numPr>
          <w:ilvl w:val="0"/>
          <w:numId w:val="2"/>
        </w:numPr>
        <w:spacing w:line="360" w:lineRule="auto"/>
      </w:pPr>
      <w:r>
        <w:t xml:space="preserve">Sessions can outlive the process that created them, </w:t>
      </w:r>
      <w:r w:rsidR="000116B0">
        <w:t>so</w:t>
      </w:r>
      <w:r>
        <w:t xml:space="preserve"> </w:t>
      </w:r>
      <w:r w:rsidR="0031104E">
        <w:t xml:space="preserve">if not </w:t>
      </w:r>
      <w:r w:rsidR="000271D7">
        <w:t>setting</w:t>
      </w:r>
      <w:r w:rsidR="00FB661D">
        <w:t xml:space="preserve"> </w:t>
      </w:r>
      <w:r w:rsidR="00FB661D">
        <w:rPr>
          <w:rFonts w:ascii="Consolas" w:hAnsi="Consolas" w:cs="Consolas"/>
          <w:color w:val="000000"/>
          <w:sz w:val="19"/>
          <w:szCs w:val="19"/>
          <w:lang w:bidi="he-IL"/>
        </w:rPr>
        <w:t>StopOnDispose</w:t>
      </w:r>
      <w:r w:rsidR="000271D7">
        <w:t xml:space="preserve"> </w:t>
      </w:r>
      <w:r w:rsidR="00FB661D">
        <w:t xml:space="preserve">property of the session to </w:t>
      </w:r>
      <w:r w:rsidR="00FB661D" w:rsidRPr="00FB661D">
        <w:rPr>
          <w:rFonts w:ascii="Consolas" w:hAnsi="Consolas" w:cs="Consolas"/>
          <w:color w:val="000000"/>
          <w:sz w:val="19"/>
          <w:szCs w:val="19"/>
          <w:lang w:bidi="he-IL"/>
        </w:rPr>
        <w:t>false</w:t>
      </w:r>
      <w:r w:rsidR="00E83A56" w:rsidRPr="00E83A56">
        <w:t>,</w:t>
      </w:r>
      <w:r w:rsidR="00FB661D">
        <w:t xml:space="preserve"> </w:t>
      </w:r>
      <w:r w:rsidR="002277F0">
        <w:t xml:space="preserve">the ETW session </w:t>
      </w:r>
      <w:r w:rsidR="00715A34">
        <w:t xml:space="preserve">will be stopped </w:t>
      </w:r>
      <w:r>
        <w:t>w</w:t>
      </w:r>
      <w:r w:rsidR="00AC3641">
        <w:t xml:space="preserve">hen the object is </w:t>
      </w:r>
      <w:r>
        <w:t>di</w:t>
      </w:r>
      <w:r w:rsidR="000116B0">
        <w:t>sposed</w:t>
      </w:r>
      <w:r w:rsidR="00715A34">
        <w:t>.</w:t>
      </w:r>
    </w:p>
    <w:p w14:paraId="61420D63" w14:textId="75FC4FF3" w:rsidR="00EA57BA" w:rsidRDefault="008D78E7">
      <w:pPr>
        <w:pStyle w:val="ListParagraph"/>
        <w:numPr>
          <w:ilvl w:val="0"/>
          <w:numId w:val="2"/>
        </w:numPr>
        <w:spacing w:line="360" w:lineRule="auto"/>
      </w:pPr>
      <w:r w:rsidRPr="008D78E7">
        <w:rPr>
          <w:rFonts w:ascii="Consolas" w:hAnsi="Consolas" w:cs="Consolas"/>
          <w:color w:val="000000"/>
          <w:sz w:val="19"/>
          <w:szCs w:val="19"/>
          <w:lang w:bidi="he-IL"/>
        </w:rPr>
        <w:t>TraceEventSession</w:t>
      </w:r>
      <w:r w:rsidRPr="008D78E7">
        <w:t xml:space="preserve"> c’tor receives the session name.</w:t>
      </w:r>
      <w:r w:rsidR="00E73FAF">
        <w:t xml:space="preserve"> These names are unique across the machine</w:t>
      </w:r>
      <w:r w:rsidR="00C73BA7">
        <w:t>.</w:t>
      </w:r>
      <w:r w:rsidR="00B94ECA">
        <w:t xml:space="preserve"> Since</w:t>
      </w:r>
      <w:r w:rsidR="001E3762">
        <w:t xml:space="preserve"> sessions can outlive the process,</w:t>
      </w:r>
      <w:r w:rsidR="00FD39E2">
        <w:t xml:space="preserve"> the name </w:t>
      </w:r>
      <w:r w:rsidR="009F22D2">
        <w:t>can be</w:t>
      </w:r>
      <w:r w:rsidR="00FD39E2">
        <w:t xml:space="preserve"> used to connect to the session </w:t>
      </w:r>
      <w:r w:rsidR="009F22D2">
        <w:t>from another process.</w:t>
      </w:r>
    </w:p>
    <w:p w14:paraId="2CEA3628" w14:textId="5D18F5C3" w:rsidR="00C11CBD" w:rsidRDefault="00C73BA7">
      <w:pPr>
        <w:pStyle w:val="ListParagraph"/>
        <w:numPr>
          <w:ilvl w:val="0"/>
          <w:numId w:val="2"/>
        </w:numPr>
        <w:spacing w:line="360" w:lineRule="auto"/>
      </w:pPr>
      <w:r>
        <w:t xml:space="preserve">Unless given </w:t>
      </w:r>
      <w:r w:rsidR="00CE67E9">
        <w:t xml:space="preserve">additional </w:t>
      </w:r>
      <w:r w:rsidR="00EA57BA">
        <w:t>parameters,</w:t>
      </w:r>
      <w:r w:rsidR="00CE67E9">
        <w:t xml:space="preserve"> </w:t>
      </w:r>
      <w:r w:rsidR="001E3762">
        <w:t>the c’tor</w:t>
      </w:r>
      <w:r w:rsidR="00CE67E9">
        <w:t xml:space="preserve"> starts a real-time session, which is what we are going to </w:t>
      </w:r>
      <w:r w:rsidR="00AB6064">
        <w:t xml:space="preserve">use. Otherwise you can write the session </w:t>
      </w:r>
      <w:r w:rsidR="00530A6E">
        <w:t>output to an .etl file for later processing.</w:t>
      </w:r>
    </w:p>
    <w:p w14:paraId="27BB28DD" w14:textId="219B6595" w:rsidR="00107070" w:rsidRDefault="00B450FC">
      <w:pPr>
        <w:pStyle w:val="ListParagraph"/>
        <w:numPr>
          <w:ilvl w:val="0"/>
          <w:numId w:val="1"/>
        </w:numPr>
        <w:spacing w:line="360" w:lineRule="auto"/>
      </w:pPr>
      <w:r>
        <w:t xml:space="preserve">Naturally if the process that created the session is </w:t>
      </w:r>
      <w:r w:rsidR="005A0092">
        <w:t>terminated</w:t>
      </w:r>
      <w:r>
        <w:t xml:space="preserve">, </w:t>
      </w:r>
      <w:r w:rsidR="0020324F">
        <w:t xml:space="preserve">it won’t </w:t>
      </w:r>
      <w:r w:rsidR="00F76FD5">
        <w:t>dispose the session object and the ETW session on the machine will live.</w:t>
      </w:r>
      <w:r w:rsidR="0020324F">
        <w:t xml:space="preserve"> </w:t>
      </w:r>
      <w:r w:rsidR="00065A36">
        <w:t>W</w:t>
      </w:r>
      <w:r w:rsidR="00823833">
        <w:t xml:space="preserve">e </w:t>
      </w:r>
      <w:r w:rsidR="00F76FD5">
        <w:t xml:space="preserve">want to prevent that and close the ETW session </w:t>
      </w:r>
      <w:r w:rsidR="00A62B72">
        <w:t>when killing the process</w:t>
      </w:r>
      <w:r w:rsidR="00065A36">
        <w:t xml:space="preserve"> by pressing Ctrl+C</w:t>
      </w:r>
      <w:r w:rsidR="00A054E2">
        <w:t xml:space="preserve">, so inside the </w:t>
      </w:r>
      <w:r w:rsidR="00A054E2" w:rsidRPr="00823833">
        <w:rPr>
          <w:rFonts w:ascii="Consolas" w:hAnsi="Consolas" w:cs="Consolas"/>
          <w:color w:val="000000"/>
          <w:sz w:val="19"/>
          <w:szCs w:val="19"/>
          <w:lang w:bidi="he-IL"/>
        </w:rPr>
        <w:t>using</w:t>
      </w:r>
      <w:r w:rsidR="00A054E2">
        <w:t xml:space="preserve"> block</w:t>
      </w:r>
      <w:r w:rsidR="00916A9F">
        <w:t xml:space="preserve"> </w:t>
      </w:r>
      <w:r w:rsidR="00704D9A">
        <w:t xml:space="preserve">we’ll </w:t>
      </w:r>
      <w:r w:rsidR="00916A9F">
        <w:t>add:</w:t>
      </w:r>
    </w:p>
    <w:p w14:paraId="22477751" w14:textId="6FD62EE4" w:rsidR="00916A9F" w:rsidRDefault="008F786F">
      <w:pPr>
        <w:spacing w:line="360" w:lineRule="auto"/>
        <w:ind w:left="720"/>
        <w:rPr>
          <w:ins w:id="14" w:author="Noa Bratman" w:date="2019-09-16T08:53:00Z"/>
          <w:rFonts w:ascii="Consolas" w:hAnsi="Consolas" w:cs="Consolas"/>
          <w:color w:val="000000"/>
          <w:sz w:val="16"/>
          <w:szCs w:val="16"/>
          <w:lang w:bidi="he-IL"/>
        </w:rPr>
      </w:pPr>
      <w:r w:rsidRPr="008F786F">
        <w:rPr>
          <w:rFonts w:ascii="Consolas" w:hAnsi="Consolas" w:cs="Consolas"/>
          <w:color w:val="000000"/>
          <w:sz w:val="16"/>
          <w:szCs w:val="16"/>
          <w:lang w:bidi="he-IL"/>
        </w:rPr>
        <w:lastRenderedPageBreak/>
        <w:t>Console.CancelKeyPress += (</w:t>
      </w:r>
      <w:r w:rsidRPr="008F786F">
        <w:rPr>
          <w:rFonts w:ascii="Consolas" w:hAnsi="Consolas" w:cs="Consolas"/>
          <w:color w:val="0000FF"/>
          <w:sz w:val="16"/>
          <w:szCs w:val="16"/>
          <w:lang w:bidi="he-IL"/>
        </w:rPr>
        <w:t>object</w:t>
      </w:r>
      <w:r w:rsidRPr="008F786F">
        <w:rPr>
          <w:rFonts w:ascii="Consolas" w:hAnsi="Consolas" w:cs="Consolas"/>
          <w:color w:val="000000"/>
          <w:sz w:val="16"/>
          <w:szCs w:val="16"/>
          <w:lang w:bidi="he-IL"/>
        </w:rPr>
        <w:t xml:space="preserve"> sender, ConsoleCancelEventArgs e) =&gt; </w:t>
      </w:r>
      <w:del w:id="15" w:author="Noa Bratman" w:date="2019-09-16T10:56:00Z">
        <w:r w:rsidRPr="008F786F" w:rsidDel="00872E59">
          <w:rPr>
            <w:rFonts w:ascii="Consolas" w:hAnsi="Consolas" w:cs="Consolas"/>
            <w:color w:val="000000"/>
            <w:sz w:val="16"/>
            <w:szCs w:val="16"/>
            <w:lang w:bidi="he-IL"/>
          </w:rPr>
          <w:delText>kernelSession</w:delText>
        </w:r>
      </w:del>
      <w:ins w:id="16" w:author="Noa Bratman" w:date="2019-09-16T10:56:00Z">
        <w:r w:rsidR="00872E59">
          <w:rPr>
            <w:rFonts w:ascii="Consolas" w:hAnsi="Consolas" w:cs="Consolas"/>
            <w:color w:val="000000"/>
            <w:sz w:val="16"/>
            <w:szCs w:val="16"/>
            <w:lang w:bidi="he-IL"/>
          </w:rPr>
          <w:t>s</w:t>
        </w:r>
        <w:r w:rsidR="00872E59" w:rsidRPr="008F786F">
          <w:rPr>
            <w:rFonts w:ascii="Consolas" w:hAnsi="Consolas" w:cs="Consolas"/>
            <w:color w:val="000000"/>
            <w:sz w:val="16"/>
            <w:szCs w:val="16"/>
            <w:lang w:bidi="he-IL"/>
          </w:rPr>
          <w:t>ession</w:t>
        </w:r>
      </w:ins>
      <w:r w:rsidRPr="008F786F">
        <w:rPr>
          <w:rFonts w:ascii="Consolas" w:hAnsi="Consolas" w:cs="Consolas"/>
          <w:color w:val="000000"/>
          <w:sz w:val="16"/>
          <w:szCs w:val="16"/>
          <w:lang w:bidi="he-IL"/>
        </w:rPr>
        <w:t>.Dispose();</w:t>
      </w:r>
    </w:p>
    <w:p w14:paraId="4C9AD4C7" w14:textId="77D0FC10" w:rsidR="00FF27CB" w:rsidRPr="0096326C" w:rsidRDefault="00D95A6F">
      <w:pPr>
        <w:pStyle w:val="ListParagraph"/>
        <w:numPr>
          <w:ilvl w:val="0"/>
          <w:numId w:val="1"/>
        </w:numPr>
        <w:spacing w:line="360" w:lineRule="auto"/>
        <w:rPr>
          <w:rPrChange w:id="17" w:author="Noa Bratman" w:date="2019-09-16T08:55:00Z">
            <w:rPr>
              <w:lang w:bidi="he-IL"/>
            </w:rPr>
          </w:rPrChange>
        </w:rPr>
        <w:pPrChange w:id="18" w:author="Noa Bratman" w:date="2019-09-16T13:52:00Z">
          <w:pPr>
            <w:spacing w:line="360" w:lineRule="auto"/>
            <w:ind w:left="720"/>
          </w:pPr>
        </w:pPrChange>
      </w:pPr>
      <w:ins w:id="19" w:author="Noa Bratman" w:date="2019-09-16T08:54:00Z">
        <w:r w:rsidRPr="0096326C">
          <w:rPr>
            <w:rPrChange w:id="20" w:author="Noa Bratman" w:date="2019-09-16T08:55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 xml:space="preserve">You can use </w:t>
        </w:r>
        <w:r w:rsidRPr="0096326C">
          <w:rPr>
            <w:rFonts w:ascii="Consolas" w:hAnsi="Consolas" w:cs="Consolas"/>
            <w:color w:val="000000"/>
            <w:sz w:val="16"/>
            <w:szCs w:val="16"/>
            <w:lang w:bidi="he-IL"/>
            <w:rPrChange w:id="21" w:author="Noa Bratman" w:date="2019-09-16T08:55:00Z">
              <w:rPr>
                <w:rFonts w:ascii="Consolas" w:hAnsi="Consolas" w:cs="Consolas"/>
                <w:color w:val="A31515"/>
                <w:sz w:val="19"/>
                <w:szCs w:val="19"/>
                <w:lang w:bidi="he-IL"/>
              </w:rPr>
            </w:rPrChange>
          </w:rPr>
          <w:t>logman query -ets</w:t>
        </w:r>
        <w:r w:rsidR="007921D9" w:rsidRPr="0096326C">
          <w:rPr>
            <w:rPrChange w:id="22" w:author="Noa Bratman" w:date="2019-09-16T08:55:00Z">
              <w:rPr>
                <w:rFonts w:ascii="Consolas" w:hAnsi="Consolas" w:cs="Consolas"/>
                <w:color w:val="A31515"/>
                <w:sz w:val="19"/>
                <w:szCs w:val="19"/>
                <w:lang w:bidi="he-IL"/>
              </w:rPr>
            </w:rPrChange>
          </w:rPr>
          <w:t xml:space="preserve"> to see all active sessions, and </w:t>
        </w:r>
      </w:ins>
      <w:ins w:id="23" w:author="Noa Bratman" w:date="2019-09-16T08:55:00Z">
        <w:r w:rsidR="00874B78" w:rsidRPr="0096326C">
          <w:rPr>
            <w:rFonts w:ascii="Consolas" w:hAnsi="Consolas" w:cs="Consolas"/>
            <w:color w:val="000000"/>
            <w:sz w:val="16"/>
            <w:szCs w:val="16"/>
            <w:lang w:bidi="he-IL"/>
            <w:rPrChange w:id="24" w:author="Noa Bratman" w:date="2019-09-16T08:55:00Z">
              <w:rPr>
                <w:rFonts w:ascii="Consolas" w:hAnsi="Consolas" w:cs="Consolas"/>
                <w:color w:val="A31515"/>
                <w:sz w:val="19"/>
                <w:szCs w:val="19"/>
                <w:lang w:bidi="he-IL"/>
              </w:rPr>
            </w:rPrChange>
          </w:rPr>
          <w:t xml:space="preserve">logman stop </w:t>
        </w:r>
      </w:ins>
      <w:ins w:id="25" w:author="Noa Bratman" w:date="2019-09-16T08:56:00Z">
        <w:r w:rsidR="00332707">
          <w:rPr>
            <w:rFonts w:ascii="Consolas" w:hAnsi="Consolas" w:cs="Consolas"/>
            <w:color w:val="000000"/>
            <w:sz w:val="16"/>
            <w:szCs w:val="16"/>
            <w:lang w:bidi="he-IL"/>
          </w:rPr>
          <w:t>&lt;session</w:t>
        </w:r>
        <w:r w:rsidR="00164DA0">
          <w:rPr>
            <w:rFonts w:ascii="Consolas" w:hAnsi="Consolas" w:cs="Consolas"/>
            <w:color w:val="000000"/>
            <w:sz w:val="16"/>
            <w:szCs w:val="16"/>
            <w:lang w:bidi="he-IL"/>
          </w:rPr>
          <w:t>-</w:t>
        </w:r>
        <w:r w:rsidR="00332707">
          <w:rPr>
            <w:rFonts w:ascii="Consolas" w:hAnsi="Consolas" w:cs="Consolas"/>
            <w:color w:val="000000"/>
            <w:sz w:val="16"/>
            <w:szCs w:val="16"/>
            <w:lang w:bidi="he-IL"/>
          </w:rPr>
          <w:t>name&gt;</w:t>
        </w:r>
      </w:ins>
      <w:ins w:id="26" w:author="Noa Bratman" w:date="2019-09-16T08:55:00Z">
        <w:r w:rsidR="00874B78" w:rsidRPr="0096326C">
          <w:rPr>
            <w:rFonts w:ascii="Consolas" w:hAnsi="Consolas" w:cs="Consolas"/>
            <w:color w:val="000000"/>
            <w:sz w:val="16"/>
            <w:szCs w:val="16"/>
            <w:lang w:bidi="he-IL"/>
            <w:rPrChange w:id="27" w:author="Noa Bratman" w:date="2019-09-16T08:55:00Z">
              <w:rPr>
                <w:rFonts w:ascii="Consolas" w:hAnsi="Consolas" w:cs="Consolas"/>
                <w:color w:val="A31515"/>
                <w:sz w:val="19"/>
                <w:szCs w:val="19"/>
                <w:lang w:bidi="he-IL"/>
              </w:rPr>
            </w:rPrChange>
          </w:rPr>
          <w:t xml:space="preserve"> -ets</w:t>
        </w:r>
        <w:r w:rsidR="0096326C">
          <w:rPr>
            <w:rFonts w:ascii="Consolas" w:hAnsi="Consolas" w:cs="Consolas"/>
            <w:color w:val="000000"/>
            <w:sz w:val="16"/>
            <w:szCs w:val="16"/>
            <w:lang w:bidi="he-IL"/>
          </w:rPr>
          <w:t xml:space="preserve"> </w:t>
        </w:r>
        <w:r w:rsidR="0096326C" w:rsidRPr="00332707">
          <w:rPr>
            <w:rPrChange w:id="28" w:author="Noa Bratman" w:date="2019-09-16T08:55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 xml:space="preserve">to </w:t>
        </w:r>
        <w:r w:rsidR="00332707" w:rsidRPr="00332707">
          <w:rPr>
            <w:rPrChange w:id="29" w:author="Noa Bratman" w:date="2019-09-16T08:55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>stop specific sessions</w:t>
        </w:r>
      </w:ins>
    </w:p>
    <w:p w14:paraId="175F9B68" w14:textId="767800CC" w:rsidR="00D16D2E" w:rsidRDefault="00CF6F61">
      <w:pPr>
        <w:pStyle w:val="ListParagraph"/>
        <w:numPr>
          <w:ilvl w:val="0"/>
          <w:numId w:val="1"/>
        </w:numPr>
        <w:spacing w:line="360" w:lineRule="auto"/>
        <w:rPr>
          <w:ins w:id="30" w:author="Noa Bratman" w:date="2019-09-16T10:57:00Z"/>
        </w:rPr>
      </w:pPr>
      <w:del w:id="31" w:author="Noa Bratman" w:date="2019-09-16T10:54:00Z">
        <w:r w:rsidDel="00BB55E5">
          <w:delText xml:space="preserve">TODO: </w:delText>
        </w:r>
        <w:r w:rsidR="007447E4" w:rsidDel="00BB55E5">
          <w:delText>Enabling providers, keywords</w:delText>
        </w:r>
      </w:del>
      <w:ins w:id="32" w:author="Noa Bratman" w:date="2019-09-16T10:54:00Z">
        <w:r w:rsidR="00BB55E5">
          <w:t>We would like to enable the kernel provider</w:t>
        </w:r>
      </w:ins>
      <w:ins w:id="33" w:author="Noa Bratman" w:date="2019-09-16T10:56:00Z">
        <w:r w:rsidR="009858FF">
          <w:t>:</w:t>
        </w:r>
      </w:ins>
    </w:p>
    <w:p w14:paraId="30453C4A" w14:textId="5795275E" w:rsidR="00DE4697" w:rsidRPr="00DE4697" w:rsidRDefault="00F10D4E">
      <w:pPr>
        <w:autoSpaceDE w:val="0"/>
        <w:autoSpaceDN w:val="0"/>
        <w:adjustRightInd w:val="0"/>
        <w:spacing w:after="0" w:line="360" w:lineRule="auto"/>
        <w:ind w:left="720"/>
        <w:rPr>
          <w:ins w:id="34" w:author="Noa Bratman" w:date="2019-09-16T10:57:00Z"/>
          <w:rFonts w:ascii="Consolas" w:hAnsi="Consolas" w:cs="Consolas"/>
          <w:color w:val="000000"/>
          <w:sz w:val="16"/>
          <w:szCs w:val="16"/>
          <w:lang w:bidi="he-IL"/>
          <w:rPrChange w:id="35" w:author="Noa Bratman" w:date="2019-09-16T10:57:00Z">
            <w:rPr>
              <w:ins w:id="36" w:author="Noa Bratman" w:date="2019-09-16T10:57:00Z"/>
              <w:rFonts w:ascii="Consolas" w:hAnsi="Consolas" w:cs="Consolas"/>
              <w:color w:val="000000"/>
              <w:sz w:val="19"/>
              <w:szCs w:val="19"/>
              <w:lang w:bidi="he-IL"/>
            </w:rPr>
          </w:rPrChange>
        </w:rPr>
        <w:pPrChange w:id="37" w:author="Noa Bratman" w:date="2019-09-16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8" w:author="Noa Bratman" w:date="2019-09-16T11:08:00Z">
        <w:r>
          <w:rPr>
            <w:rFonts w:ascii="Consolas" w:hAnsi="Consolas" w:cs="Consolas"/>
            <w:color w:val="000000"/>
            <w:sz w:val="16"/>
            <w:szCs w:val="16"/>
            <w:lang w:bidi="he-IL"/>
          </w:rPr>
          <w:t>s</w:t>
        </w:r>
      </w:ins>
      <w:ins w:id="39" w:author="Noa Bratman" w:date="2019-09-16T10:57:00Z">
        <w:r w:rsidR="00DE4697" w:rsidRPr="00DE4697">
          <w:rPr>
            <w:rFonts w:ascii="Consolas" w:hAnsi="Consolas" w:cs="Consolas"/>
            <w:color w:val="000000"/>
            <w:sz w:val="16"/>
            <w:szCs w:val="16"/>
            <w:lang w:bidi="he-IL"/>
            <w:rPrChange w:id="40" w:author="Noa Bratman" w:date="2019-09-16T10:57:00Z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rPrChange>
          </w:rPr>
          <w:t>ession.EnableKernelProvider(</w:t>
        </w:r>
      </w:ins>
    </w:p>
    <w:p w14:paraId="0B559578" w14:textId="73E5675B" w:rsidR="009858FF" w:rsidDel="000C4B7D" w:rsidRDefault="009B6B73">
      <w:pPr>
        <w:autoSpaceDE w:val="0"/>
        <w:autoSpaceDN w:val="0"/>
        <w:adjustRightInd w:val="0"/>
        <w:spacing w:after="0" w:line="360" w:lineRule="auto"/>
        <w:ind w:left="1440"/>
        <w:rPr>
          <w:del w:id="41" w:author="Noa Bratman" w:date="2019-09-16T10:57:00Z"/>
          <w:rFonts w:ascii="Consolas" w:hAnsi="Consolas" w:cs="Consolas"/>
          <w:color w:val="000000"/>
          <w:sz w:val="16"/>
          <w:szCs w:val="16"/>
          <w:lang w:bidi="he-IL"/>
        </w:rPr>
        <w:pPrChange w:id="42" w:author="Noa Bratman" w:date="2019-09-16T13:52:00Z">
          <w:pPr>
            <w:spacing w:line="360" w:lineRule="auto"/>
            <w:ind w:left="1440"/>
          </w:pPr>
        </w:pPrChange>
      </w:pPr>
      <w:ins w:id="43" w:author="Noa Bratman" w:date="2019-09-16T11:18:00Z">
        <w:r>
          <w:rPr>
            <w:rFonts w:ascii="Consolas" w:hAnsi="Consolas" w:cs="Consolas"/>
            <w:color w:val="000000"/>
            <w:sz w:val="16"/>
            <w:szCs w:val="16"/>
            <w:lang w:bidi="he-IL"/>
          </w:rPr>
          <w:t xml:space="preserve">             </w:t>
        </w:r>
      </w:ins>
      <w:ins w:id="44" w:author="Noa Bratman" w:date="2019-09-16T10:57:00Z">
        <w:r w:rsidR="00DE4697" w:rsidRPr="00DE4697">
          <w:rPr>
            <w:rFonts w:ascii="Consolas" w:hAnsi="Consolas" w:cs="Consolas"/>
            <w:color w:val="000000"/>
            <w:sz w:val="16"/>
            <w:szCs w:val="16"/>
            <w:lang w:bidi="he-IL"/>
            <w:rPrChange w:id="45" w:author="Noa Bratman" w:date="2019-09-16T10:57:00Z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rPrChange>
          </w:rPr>
          <w:t>KernelTraceEventParser.Keywords.ImageLoad |</w:t>
        </w:r>
      </w:ins>
      <w:ins w:id="46" w:author="Noa Bratman" w:date="2019-09-16T11:18:00Z">
        <w:r>
          <w:rPr>
            <w:rFonts w:ascii="Consolas" w:hAnsi="Consolas" w:cs="Consolas"/>
            <w:color w:val="000000"/>
            <w:sz w:val="16"/>
            <w:szCs w:val="16"/>
            <w:lang w:bidi="he-IL"/>
          </w:rPr>
          <w:t xml:space="preserve"> </w:t>
        </w:r>
      </w:ins>
      <w:ins w:id="47" w:author="Noa Bratman" w:date="2019-09-16T10:57:00Z">
        <w:r w:rsidR="00DE4697" w:rsidRPr="00DE4697">
          <w:rPr>
            <w:rFonts w:ascii="Consolas" w:hAnsi="Consolas" w:cs="Consolas"/>
            <w:color w:val="000000"/>
            <w:sz w:val="16"/>
            <w:szCs w:val="16"/>
            <w:lang w:bidi="he-IL"/>
            <w:rPrChange w:id="48" w:author="Noa Bratman" w:date="2019-09-16T10:57:00Z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rPrChange>
          </w:rPr>
          <w:t>KernelTraceEventParser.Keywords.Process);</w:t>
        </w:r>
      </w:ins>
    </w:p>
    <w:p w14:paraId="62871C82" w14:textId="77777777" w:rsidR="000C4B7D" w:rsidRDefault="000C4B7D">
      <w:pPr>
        <w:spacing w:line="360" w:lineRule="auto"/>
        <w:rPr>
          <w:ins w:id="49" w:author="Noa Bratman" w:date="2019-09-16T10:58:00Z"/>
          <w:rFonts w:ascii="Consolas" w:hAnsi="Consolas" w:cs="Consolas"/>
          <w:color w:val="000000"/>
          <w:sz w:val="16"/>
          <w:szCs w:val="16"/>
          <w:lang w:bidi="he-IL"/>
        </w:rPr>
      </w:pPr>
    </w:p>
    <w:p w14:paraId="7BC68C93" w14:textId="3FA69D45" w:rsidR="00DE4697" w:rsidRDefault="00191922">
      <w:pPr>
        <w:spacing w:line="360" w:lineRule="auto"/>
        <w:ind w:left="720"/>
        <w:rPr>
          <w:ins w:id="50" w:author="Noa Bratman" w:date="2019-09-16T12:13:00Z"/>
        </w:rPr>
      </w:pPr>
      <w:ins w:id="51" w:author="Noa Bratman" w:date="2019-09-16T10:59:00Z">
        <w:r w:rsidRPr="00F15A29">
          <w:rPr>
            <w:rPrChange w:id="52" w:author="Noa Bratman" w:date="2019-09-16T11:01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 xml:space="preserve">The first parameter to this function specifies which </w:t>
        </w:r>
        <w:r w:rsidR="000B7E0B" w:rsidRPr="00F15A29">
          <w:rPr>
            <w:rPrChange w:id="53" w:author="Noa Bratman" w:date="2019-09-16T11:01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 xml:space="preserve">events will be </w:t>
        </w:r>
      </w:ins>
      <w:ins w:id="54" w:author="Noa Bratman" w:date="2019-09-16T11:01:00Z">
        <w:r w:rsidR="00F15A29" w:rsidRPr="00F15A29">
          <w:rPr>
            <w:rPrChange w:id="55" w:author="Noa Bratman" w:date="2019-09-16T11:01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>turned on</w:t>
        </w:r>
      </w:ins>
      <w:ins w:id="56" w:author="Noa Bratman" w:date="2019-09-16T10:59:00Z">
        <w:r w:rsidR="000B7E0B" w:rsidRPr="00F15A29">
          <w:rPr>
            <w:rPrChange w:id="57" w:author="Noa Bratman" w:date="2019-09-16T11:01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>. See</w:t>
        </w:r>
      </w:ins>
      <w:ins w:id="58" w:author="Noa Bratman" w:date="2019-09-16T11:01:00Z">
        <w:r w:rsidR="002827C6">
          <w:t xml:space="preserve"> </w:t>
        </w:r>
      </w:ins>
      <w:ins w:id="59" w:author="Noa Bratman" w:date="2019-09-16T11:00:00Z">
        <w:r w:rsidR="000B0FC3" w:rsidRPr="00084CC5">
          <w:rPr>
            <w:rFonts w:ascii="Consolas" w:hAnsi="Consolas" w:cs="Consolas"/>
            <w:color w:val="000000"/>
            <w:sz w:val="19"/>
            <w:szCs w:val="19"/>
            <w:lang w:bidi="he-IL"/>
          </w:rPr>
          <w:t>KernelTraceEventParser.Keywords</w:t>
        </w:r>
        <w:r w:rsidR="000B0FC3" w:rsidRPr="00F15A29">
          <w:rPr>
            <w:rPrChange w:id="60" w:author="Noa Bratman" w:date="2019-09-16T11:01:00Z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rPrChange>
          </w:rPr>
          <w:t xml:space="preserve"> </w:t>
        </w:r>
        <w:r w:rsidR="008B4D0B" w:rsidRPr="00F15A29">
          <w:rPr>
            <w:rPrChange w:id="61" w:author="Noa Bratman" w:date="2019-09-16T11:01:00Z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rPrChange>
          </w:rPr>
          <w:t xml:space="preserve">for all available </w:t>
        </w:r>
        <w:r w:rsidR="002D4BD0" w:rsidRPr="00F15A29">
          <w:rPr>
            <w:rPrChange w:id="62" w:author="Noa Bratman" w:date="2019-09-16T11:01:00Z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rPrChange>
          </w:rPr>
          <w:t>keywords</w:t>
        </w:r>
      </w:ins>
      <w:ins w:id="63" w:author="Noa Bratman" w:date="2019-09-16T11:02:00Z">
        <w:r w:rsidR="00401ABF">
          <w:t xml:space="preserve"> and </w:t>
        </w:r>
        <w:r w:rsidR="00401ABF" w:rsidRPr="00485CD9">
          <w:rPr>
            <w:rFonts w:ascii="Consolas" w:hAnsi="Consolas" w:cs="Consolas"/>
            <w:color w:val="000000"/>
            <w:sz w:val="19"/>
            <w:szCs w:val="19"/>
            <w:lang w:bidi="he-IL"/>
          </w:rPr>
          <w:t>KernelTraceEventParser</w:t>
        </w:r>
        <w:r w:rsidR="00401ABF">
          <w:t xml:space="preserve"> for all available events</w:t>
        </w:r>
      </w:ins>
      <w:ins w:id="64" w:author="Noa Bratman" w:date="2019-09-16T11:00:00Z">
        <w:r w:rsidR="002D4BD0" w:rsidRPr="00F15A29">
          <w:rPr>
            <w:rPrChange w:id="65" w:author="Noa Bratman" w:date="2019-09-16T11:01:00Z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rPrChange>
          </w:rPr>
          <w:t>.</w:t>
        </w:r>
      </w:ins>
    </w:p>
    <w:p w14:paraId="0A266924" w14:textId="4FF415A9" w:rsidR="00F0387B" w:rsidRPr="00BC0B1B" w:rsidRDefault="002602BA">
      <w:pPr>
        <w:spacing w:line="360" w:lineRule="auto"/>
        <w:ind w:left="720"/>
        <w:rPr>
          <w:ins w:id="66" w:author="Noa Bratman" w:date="2019-09-16T10:57:00Z"/>
          <w:i/>
          <w:iCs/>
          <w:rPrChange w:id="67" w:author="Noa Bratman" w:date="2019-09-16T12:16:00Z">
            <w:rPr>
              <w:ins w:id="68" w:author="Noa Bratman" w:date="2019-09-16T10:57:00Z"/>
            </w:rPr>
          </w:rPrChange>
        </w:rPr>
        <w:pPrChange w:id="69" w:author="Noa Bratman" w:date="2019-09-16T13:52:00Z">
          <w:pPr>
            <w:pStyle w:val="ListParagraph"/>
            <w:numPr>
              <w:numId w:val="1"/>
            </w:numPr>
            <w:spacing w:line="360" w:lineRule="auto"/>
            <w:ind w:hanging="360"/>
          </w:pPr>
        </w:pPrChange>
      </w:pPr>
      <w:ins w:id="70" w:author="Noa Bratman" w:date="2019-09-16T12:15:00Z">
        <w:r w:rsidRPr="00BC0B1B">
          <w:rPr>
            <w:i/>
            <w:iCs/>
            <w:rPrChange w:id="71" w:author="Noa Bratman" w:date="2019-09-16T12:16:00Z">
              <w:rPr/>
            </w:rPrChange>
          </w:rPr>
          <w:t>Note for Windows 7 and earlier users:</w:t>
        </w:r>
      </w:ins>
      <w:ins w:id="72" w:author="Noa Bratman" w:date="2019-09-16T12:14:00Z">
        <w:r w:rsidR="00AB1EF9" w:rsidRPr="00BC0B1B">
          <w:rPr>
            <w:i/>
            <w:iCs/>
            <w:rPrChange w:id="73" w:author="Noa Bratman" w:date="2019-09-16T12:16:00Z">
              <w:rPr/>
            </w:rPrChange>
          </w:rPr>
          <w:t xml:space="preserve"> to be able to add the kernel provider to a session </w:t>
        </w:r>
        <w:r w:rsidR="00B81F65" w:rsidRPr="00BC0B1B">
          <w:rPr>
            <w:i/>
            <w:iCs/>
            <w:rPrChange w:id="74" w:author="Noa Bratman" w:date="2019-09-16T12:16:00Z">
              <w:rPr/>
            </w:rPrChange>
          </w:rPr>
          <w:t xml:space="preserve">you must name the session </w:t>
        </w:r>
        <w:r w:rsidR="005F61F1" w:rsidRPr="00BC0B1B">
          <w:rPr>
            <w:rFonts w:ascii="Consolas" w:hAnsi="Consolas" w:cs="Consolas"/>
            <w:i/>
            <w:iCs/>
            <w:color w:val="000000"/>
            <w:sz w:val="19"/>
            <w:szCs w:val="19"/>
            <w:lang w:bidi="he-IL"/>
            <w:rPrChange w:id="75" w:author="Noa Bratman" w:date="2019-09-16T12:16:00Z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rPrChange>
          </w:rPr>
          <w:t>KernelTraceEventParser.KernelSessionName</w:t>
        </w:r>
      </w:ins>
      <w:ins w:id="76" w:author="Noa Bratman" w:date="2019-09-20T17:38:00Z">
        <w:r w:rsidR="001D3390">
          <w:rPr>
            <w:i/>
            <w:iCs/>
          </w:rPr>
          <w:t xml:space="preserve">. Notice that </w:t>
        </w:r>
      </w:ins>
      <w:ins w:id="77" w:author="Noa Bratman" w:date="2019-09-16T12:14:00Z">
        <w:r w:rsidR="005F61F1" w:rsidRPr="00BC0B1B">
          <w:rPr>
            <w:i/>
            <w:iCs/>
            <w:rPrChange w:id="78" w:author="Noa Bratman" w:date="2019-09-16T12:16:00Z">
              <w:rPr/>
            </w:rPrChange>
          </w:rPr>
          <w:t xml:space="preserve">only one session with this name can exist on the machine at </w:t>
        </w:r>
      </w:ins>
      <w:ins w:id="79" w:author="Noa Bratman" w:date="2019-09-16T12:15:00Z">
        <w:r w:rsidR="00DF2807" w:rsidRPr="00BC0B1B">
          <w:rPr>
            <w:i/>
            <w:iCs/>
            <w:rPrChange w:id="80" w:author="Noa Bratman" w:date="2019-09-16T12:16:00Z">
              <w:rPr/>
            </w:rPrChange>
          </w:rPr>
          <w:t>a</w:t>
        </w:r>
      </w:ins>
      <w:ins w:id="81" w:author="Noa Bratman" w:date="2019-09-16T12:14:00Z">
        <w:r w:rsidR="005F61F1" w:rsidRPr="00BC0B1B">
          <w:rPr>
            <w:i/>
            <w:iCs/>
            <w:rPrChange w:id="82" w:author="Noa Bratman" w:date="2019-09-16T12:16:00Z">
              <w:rPr/>
            </w:rPrChange>
          </w:rPr>
          <w:t xml:space="preserve"> time</w:t>
        </w:r>
      </w:ins>
      <w:ins w:id="83" w:author="Noa Bratman" w:date="2019-09-16T12:15:00Z">
        <w:r w:rsidR="00DF2807" w:rsidRPr="00BC0B1B">
          <w:rPr>
            <w:i/>
            <w:iCs/>
            <w:rPrChange w:id="84" w:author="Noa Bratman" w:date="2019-09-16T12:16:00Z">
              <w:rPr/>
            </w:rPrChange>
          </w:rPr>
          <w:t xml:space="preserve">, and no other providers </w:t>
        </w:r>
        <w:r w:rsidRPr="00BC0B1B">
          <w:rPr>
            <w:i/>
            <w:iCs/>
            <w:rPrChange w:id="85" w:author="Noa Bratman" w:date="2019-09-16T12:16:00Z">
              <w:rPr/>
            </w:rPrChange>
          </w:rPr>
          <w:t>can be enabled for that session</w:t>
        </w:r>
        <w:r w:rsidR="005F61F1" w:rsidRPr="00BC0B1B">
          <w:rPr>
            <w:i/>
            <w:iCs/>
            <w:rPrChange w:id="86" w:author="Noa Bratman" w:date="2019-09-16T12:16:00Z">
              <w:rPr/>
            </w:rPrChange>
          </w:rPr>
          <w:t>.</w:t>
        </w:r>
      </w:ins>
    </w:p>
    <w:p w14:paraId="3BB14019" w14:textId="22295A1E" w:rsidR="007447E4" w:rsidRDefault="00CF6F61">
      <w:pPr>
        <w:pStyle w:val="ListParagraph"/>
        <w:numPr>
          <w:ilvl w:val="0"/>
          <w:numId w:val="1"/>
        </w:numPr>
        <w:spacing w:line="360" w:lineRule="auto"/>
        <w:rPr>
          <w:ins w:id="87" w:author="Noa Bratman" w:date="2019-09-16T11:09:00Z"/>
        </w:rPr>
      </w:pPr>
      <w:del w:id="88" w:author="Noa Bratman" w:date="2019-09-16T11:06:00Z">
        <w:r w:rsidDel="006A42C8">
          <w:delText xml:space="preserve">TODO: </w:delText>
        </w:r>
        <w:r w:rsidR="003B0871" w:rsidDel="006A42C8">
          <w:delText>Parser</w:delText>
        </w:r>
        <w:r w:rsidR="00DE7928" w:rsidDel="006A42C8">
          <w:delText>s</w:delText>
        </w:r>
        <w:r w:rsidR="003B0871" w:rsidDel="006A42C8">
          <w:delText xml:space="preserve">, </w:delText>
        </w:r>
        <w:r w:rsidR="00022FEF" w:rsidDel="006A42C8">
          <w:delText>adding callbacks</w:delText>
        </w:r>
        <w:r w:rsidR="00DE7928" w:rsidDel="006A42C8">
          <w:delText xml:space="preserve"> for actions</w:delText>
        </w:r>
        <w:r w:rsidR="00773ABD" w:rsidDel="006A42C8">
          <w:delText xml:space="preserve">, dynamic vs. non-dynamic </w:delText>
        </w:r>
        <w:r w:rsidR="00FA574A" w:rsidDel="006A42C8">
          <w:delText>parsers.</w:delText>
        </w:r>
      </w:del>
      <w:ins w:id="89" w:author="Noa Bratman" w:date="2019-09-16T11:06:00Z">
        <w:r w:rsidR="006A42C8">
          <w:t xml:space="preserve">Now let’s </w:t>
        </w:r>
        <w:r w:rsidR="007E7C85">
          <w:t>hook e</w:t>
        </w:r>
      </w:ins>
      <w:ins w:id="90" w:author="Noa Bratman" w:date="2019-09-16T11:07:00Z">
        <w:r w:rsidR="007E7C85">
          <w:t>vent</w:t>
        </w:r>
        <w:r w:rsidR="009D6BC0">
          <w:t>s processor, parser</w:t>
        </w:r>
        <w:r w:rsidR="00701B01">
          <w:t xml:space="preserve"> and a callback to be called once events are fired:</w:t>
        </w:r>
      </w:ins>
    </w:p>
    <w:p w14:paraId="0BC74984" w14:textId="775C11A9" w:rsidR="009B259A" w:rsidRPr="009B259A" w:rsidRDefault="009B259A">
      <w:pPr>
        <w:spacing w:line="360" w:lineRule="auto"/>
        <w:ind w:left="720"/>
        <w:rPr>
          <w:rFonts w:ascii="Consolas" w:hAnsi="Consolas" w:cs="Consolas"/>
          <w:color w:val="000000"/>
          <w:sz w:val="16"/>
          <w:szCs w:val="16"/>
          <w:lang w:bidi="he-IL"/>
          <w:rPrChange w:id="91" w:author="Noa Bratman" w:date="2019-09-16T11:09:00Z">
            <w:rPr/>
          </w:rPrChange>
        </w:rPr>
        <w:pPrChange w:id="92" w:author="Noa Bratman" w:date="2019-09-16T13:52:00Z">
          <w:pPr>
            <w:pStyle w:val="ListParagraph"/>
            <w:numPr>
              <w:numId w:val="1"/>
            </w:numPr>
            <w:spacing w:line="360" w:lineRule="auto"/>
            <w:ind w:hanging="360"/>
          </w:pPr>
        </w:pPrChange>
      </w:pPr>
      <w:ins w:id="93" w:author="Noa Bratman" w:date="2019-09-16T11:09:00Z">
        <w:r w:rsidRPr="009B259A">
          <w:rPr>
            <w:rFonts w:ascii="Consolas" w:hAnsi="Consolas" w:cs="Consolas"/>
            <w:color w:val="000000"/>
            <w:sz w:val="16"/>
            <w:szCs w:val="16"/>
            <w:lang w:bidi="he-IL"/>
            <w:rPrChange w:id="94" w:author="Noa Bratman" w:date="2019-09-16T11:09:00Z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rPrChange>
          </w:rPr>
          <w:t>session.Source.Kernel.ImageLoad += DllLoad;</w:t>
        </w:r>
      </w:ins>
    </w:p>
    <w:p w14:paraId="53B6562A" w14:textId="70413E61" w:rsidR="00447AF6" w:rsidRPr="00891FDE" w:rsidRDefault="00C52E43">
      <w:pPr>
        <w:pStyle w:val="ListParagraph"/>
        <w:numPr>
          <w:ilvl w:val="0"/>
          <w:numId w:val="6"/>
        </w:numPr>
        <w:spacing w:line="360" w:lineRule="auto"/>
        <w:rPr>
          <w:ins w:id="95" w:author="Noa Bratman" w:date="2019-09-16T11:09:00Z"/>
          <w:rPrChange w:id="96" w:author="Noa Bratman" w:date="2019-09-16T11:09:00Z">
            <w:rPr>
              <w:ins w:id="97" w:author="Noa Bratman" w:date="2019-09-16T11:09:00Z"/>
              <w:rFonts w:ascii="Consolas" w:hAnsi="Consolas" w:cs="Consolas"/>
              <w:color w:val="000000"/>
              <w:sz w:val="19"/>
              <w:szCs w:val="19"/>
              <w:lang w:bidi="he-IL"/>
            </w:rPr>
          </w:rPrChange>
        </w:rPr>
        <w:pPrChange w:id="98" w:author="Noa Bratman" w:date="2019-09-16T13:52:00Z">
          <w:pPr>
            <w:pStyle w:val="ListParagraph"/>
            <w:numPr>
              <w:ilvl w:val="1"/>
              <w:numId w:val="5"/>
            </w:numPr>
            <w:spacing w:line="360" w:lineRule="auto"/>
            <w:ind w:left="1440" w:hanging="360"/>
          </w:pPr>
        </w:pPrChange>
      </w:pPr>
      <w:r>
        <w:t xml:space="preserve">Real-time sessions have the </w:t>
      </w:r>
      <w:r w:rsidR="001A4965" w:rsidRPr="00A16D62">
        <w:rPr>
          <w:rFonts w:ascii="Consolas" w:hAnsi="Consolas" w:cs="Consolas"/>
          <w:color w:val="000000"/>
          <w:sz w:val="19"/>
          <w:szCs w:val="19"/>
          <w:lang w:bidi="he-IL"/>
        </w:rPr>
        <w:t>Source</w:t>
      </w:r>
      <w:r w:rsidR="001A4965">
        <w:t xml:space="preserve"> property</w:t>
      </w:r>
      <w:r w:rsidR="008E639F">
        <w:t xml:space="preserve"> of type </w:t>
      </w:r>
      <w:r w:rsidR="008E639F">
        <w:rPr>
          <w:rFonts w:ascii="Consolas" w:hAnsi="Consolas" w:cs="Consolas"/>
          <w:color w:val="000000"/>
          <w:sz w:val="19"/>
          <w:szCs w:val="19"/>
          <w:lang w:bidi="he-IL"/>
        </w:rPr>
        <w:t xml:space="preserve">ETWTraceEventSource. </w:t>
      </w:r>
      <w:del w:id="99" w:author="Noa Bratman" w:date="2019-09-16T11:11:00Z">
        <w:r w:rsidR="008E639F" w:rsidRPr="00E14B55" w:rsidDel="00916617">
          <w:delText>This</w:delText>
        </w:r>
        <w:r w:rsidR="00A66D48" w:rsidRPr="00E14B55" w:rsidDel="00916617">
          <w:delText xml:space="preserve"> </w:delText>
        </w:r>
      </w:del>
      <w:ins w:id="100" w:author="Noa Bratman" w:date="2019-09-16T11:11:00Z">
        <w:r w:rsidR="00916617">
          <w:t>A</w:t>
        </w:r>
      </w:ins>
      <w:ins w:id="101" w:author="Noa Bratman" w:date="2019-09-16T11:10:00Z">
        <w:r w:rsidR="00653760">
          <w:t xml:space="preserve">ccessing it </w:t>
        </w:r>
      </w:ins>
      <w:ins w:id="102" w:author="Noa Bratman" w:date="2019-09-16T11:12:00Z">
        <w:r w:rsidR="0016534A">
          <w:t>attaches</w:t>
        </w:r>
      </w:ins>
      <w:ins w:id="103" w:author="Noa Bratman" w:date="2019-09-16T11:10:00Z">
        <w:r w:rsidR="00653760">
          <w:t xml:space="preserve"> </w:t>
        </w:r>
      </w:ins>
      <w:del w:id="104" w:author="Noa Bratman" w:date="2019-09-16T11:10:00Z">
        <w:r w:rsidR="00A66D48" w:rsidRPr="00E14B55" w:rsidDel="00653760">
          <w:delText xml:space="preserve">is </w:delText>
        </w:r>
      </w:del>
      <w:r w:rsidR="00A66D48" w:rsidRPr="00E14B55">
        <w:t>the events processor</w:t>
      </w:r>
      <w:ins w:id="105" w:author="Noa Bratman" w:date="2019-09-16T11:11:00Z">
        <w:r w:rsidR="004B0D96">
          <w:t xml:space="preserve"> </w:t>
        </w:r>
      </w:ins>
      <w:ins w:id="106" w:author="Noa Bratman" w:date="2019-09-16T11:12:00Z">
        <w:r w:rsidR="0016534A">
          <w:t>to</w:t>
        </w:r>
      </w:ins>
      <w:ins w:id="107" w:author="Noa Bratman" w:date="2019-09-16T11:11:00Z">
        <w:r w:rsidR="0048058E">
          <w:t xml:space="preserve"> this session</w:t>
        </w:r>
      </w:ins>
      <w:r w:rsidR="00A66D48" w:rsidRPr="00E14B55">
        <w:t>.</w:t>
      </w:r>
      <w:r w:rsidR="0061785C" w:rsidRPr="00E14B55">
        <w:t xml:space="preserve"> It </w:t>
      </w:r>
      <w:ins w:id="108" w:author="Noa Bratman" w:date="2019-09-16T11:11:00Z">
        <w:r w:rsidR="00B7081E">
          <w:t xml:space="preserve">in turn </w:t>
        </w:r>
      </w:ins>
      <w:r w:rsidR="00114769" w:rsidRPr="00E14B55">
        <w:t>has properties for the mos</w:t>
      </w:r>
      <w:r w:rsidR="004A2EB6" w:rsidRPr="00E14B55">
        <w:t>t common event parsers:</w:t>
      </w:r>
      <w:r w:rsidR="004A2EB6"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 w:rsidR="00051587">
        <w:rPr>
          <w:rFonts w:ascii="Consolas" w:hAnsi="Consolas" w:cs="Consolas"/>
          <w:color w:val="000000"/>
          <w:sz w:val="19"/>
          <w:szCs w:val="19"/>
          <w:lang w:bidi="he-IL"/>
        </w:rPr>
        <w:t xml:space="preserve">Registered, </w:t>
      </w:r>
      <w:r w:rsidR="003455B2">
        <w:rPr>
          <w:rFonts w:ascii="Consolas" w:hAnsi="Consolas" w:cs="Consolas"/>
          <w:color w:val="000000"/>
          <w:sz w:val="19"/>
          <w:szCs w:val="19"/>
          <w:lang w:bidi="he-IL"/>
        </w:rPr>
        <w:t xml:space="preserve">Dynamic, Clr, </w:t>
      </w:r>
      <w:r w:rsidR="00E14B55">
        <w:rPr>
          <w:rFonts w:ascii="Consolas" w:hAnsi="Consolas" w:cs="Consolas"/>
          <w:color w:val="000000"/>
          <w:sz w:val="19"/>
          <w:szCs w:val="19"/>
          <w:lang w:bidi="he-IL"/>
        </w:rPr>
        <w:t>Kernel</w:t>
      </w:r>
      <w:ins w:id="109" w:author="Noa Bratman" w:date="2019-09-16T11:10:00Z">
        <w:r w:rsidR="002A1D35" w:rsidRPr="006E5731">
          <w:rPr>
            <w:rPrChange w:id="110" w:author="Noa Bratman" w:date="2019-09-16T11:12:00Z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rPrChange>
          </w:rPr>
          <w:t>. Ac</w:t>
        </w:r>
      </w:ins>
      <w:ins w:id="111" w:author="Noa Bratman" w:date="2019-09-16T11:12:00Z">
        <w:r w:rsidR="0016534A" w:rsidRPr="006E5731">
          <w:rPr>
            <w:rPrChange w:id="112" w:author="Noa Bratman" w:date="2019-09-16T11:12:00Z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rPrChange>
          </w:rPr>
          <w:t>c</w:t>
        </w:r>
      </w:ins>
      <w:ins w:id="113" w:author="Noa Bratman" w:date="2019-09-16T11:10:00Z">
        <w:r w:rsidR="002A1D35" w:rsidRPr="006E5731">
          <w:rPr>
            <w:rPrChange w:id="114" w:author="Noa Bratman" w:date="2019-09-16T11:12:00Z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rPrChange>
          </w:rPr>
          <w:t xml:space="preserve">essing any of them </w:t>
        </w:r>
      </w:ins>
      <w:ins w:id="115" w:author="Noa Bratman" w:date="2019-09-16T11:12:00Z">
        <w:r w:rsidR="006E5731" w:rsidRPr="006E5731">
          <w:rPr>
            <w:rPrChange w:id="116" w:author="Noa Bratman" w:date="2019-09-16T11:12:00Z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rPrChange>
          </w:rPr>
          <w:t>attaches</w:t>
        </w:r>
      </w:ins>
      <w:ins w:id="117" w:author="Noa Bratman" w:date="2019-09-16T11:11:00Z">
        <w:r w:rsidR="00B7081E" w:rsidRPr="006E5731">
          <w:rPr>
            <w:rPrChange w:id="118" w:author="Noa Bratman" w:date="2019-09-16T11:12:00Z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rPrChange>
          </w:rPr>
          <w:t xml:space="preserve"> </w:t>
        </w:r>
        <w:r w:rsidR="001C468C" w:rsidRPr="006E5731">
          <w:rPr>
            <w:rPrChange w:id="119" w:author="Noa Bratman" w:date="2019-09-16T11:12:00Z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rPrChange>
          </w:rPr>
          <w:t>events parsers</w:t>
        </w:r>
      </w:ins>
      <w:ins w:id="120" w:author="Noa Bratman" w:date="2019-09-16T11:12:00Z">
        <w:r w:rsidR="001C468C" w:rsidRPr="006E5731">
          <w:rPr>
            <w:rPrChange w:id="121" w:author="Noa Bratman" w:date="2019-09-16T11:12:00Z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rPrChange>
          </w:rPr>
          <w:t xml:space="preserve"> </w:t>
        </w:r>
      </w:ins>
      <w:ins w:id="122" w:author="Noa Bratman" w:date="2019-09-16T11:20:00Z">
        <w:r w:rsidR="006624A9">
          <w:t>to</w:t>
        </w:r>
      </w:ins>
      <w:ins w:id="123" w:author="Noa Bratman" w:date="2019-09-16T11:12:00Z">
        <w:r w:rsidR="001C468C" w:rsidRPr="006E5731">
          <w:rPr>
            <w:rPrChange w:id="124" w:author="Noa Bratman" w:date="2019-09-16T11:12:00Z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rPrChange>
          </w:rPr>
          <w:t xml:space="preserve"> this source.</w:t>
        </w:r>
      </w:ins>
    </w:p>
    <w:p w14:paraId="618860C4" w14:textId="3BA49DF9" w:rsidR="00A43D44" w:rsidRDefault="00AD6FBA">
      <w:pPr>
        <w:pStyle w:val="ListParagraph"/>
        <w:numPr>
          <w:ilvl w:val="0"/>
          <w:numId w:val="6"/>
        </w:numPr>
        <w:spacing w:line="360" w:lineRule="auto"/>
        <w:rPr>
          <w:ins w:id="125" w:author="Noa Bratman" w:date="2019-09-16T11:20:00Z"/>
        </w:rPr>
      </w:pPr>
      <w:ins w:id="126" w:author="Noa Bratman" w:date="2019-09-16T11:13:00Z">
        <w:r w:rsidRPr="00BA5624">
          <w:rPr>
            <w:rFonts w:ascii="Consolas" w:hAnsi="Consolas" w:cs="Consolas"/>
            <w:color w:val="000000"/>
            <w:sz w:val="19"/>
            <w:szCs w:val="19"/>
            <w:lang w:bidi="he-IL"/>
            <w:rPrChange w:id="127" w:author="Noa Bratman" w:date="2019-09-16T11:13:00Z">
              <w:rPr/>
            </w:rPrChange>
          </w:rPr>
          <w:t>ImageLoad</w:t>
        </w:r>
        <w:r>
          <w:t xml:space="preserve"> is the event we are subscribing to. </w:t>
        </w:r>
        <w:r w:rsidR="004664B9">
          <w:t xml:space="preserve">Go ahead and implement </w:t>
        </w:r>
        <w:r w:rsidR="004664B9" w:rsidRPr="00BA5624">
          <w:rPr>
            <w:rFonts w:ascii="Consolas" w:hAnsi="Consolas" w:cs="Consolas"/>
            <w:color w:val="000000"/>
            <w:sz w:val="19"/>
            <w:szCs w:val="19"/>
            <w:lang w:bidi="he-IL"/>
            <w:rPrChange w:id="128" w:author="Noa Bratman" w:date="2019-09-16T11:13:00Z">
              <w:rPr/>
            </w:rPrChange>
          </w:rPr>
          <w:t>DllLoad</w:t>
        </w:r>
        <w:r w:rsidR="004664B9">
          <w:t xml:space="preserve">. </w:t>
        </w:r>
      </w:ins>
      <w:ins w:id="129" w:author="Noa Bratman" w:date="2019-09-16T11:15:00Z">
        <w:r w:rsidR="00EF50A6">
          <w:t xml:space="preserve">It should return </w:t>
        </w:r>
        <w:r w:rsidR="00EF50A6" w:rsidRPr="00087295">
          <w:rPr>
            <w:rFonts w:ascii="Consolas" w:hAnsi="Consolas" w:cs="Consolas"/>
            <w:color w:val="000000"/>
            <w:sz w:val="19"/>
            <w:szCs w:val="19"/>
            <w:lang w:bidi="he-IL"/>
            <w:rPrChange w:id="130" w:author="Noa Bratman" w:date="2019-09-16T11:20:00Z">
              <w:rPr/>
            </w:rPrChange>
          </w:rPr>
          <w:t>void</w:t>
        </w:r>
        <w:r w:rsidR="00EF50A6">
          <w:t>, and for its para</w:t>
        </w:r>
      </w:ins>
      <w:ins w:id="131" w:author="Noa Bratman" w:date="2019-09-16T11:16:00Z">
        <w:r w:rsidR="00EF50A6">
          <w:t xml:space="preserve">meter type see </w:t>
        </w:r>
        <w:r w:rsidR="00FD5580" w:rsidRPr="00485CD9">
          <w:rPr>
            <w:rFonts w:ascii="Consolas" w:hAnsi="Consolas" w:cs="Consolas"/>
            <w:color w:val="000000"/>
            <w:sz w:val="19"/>
            <w:szCs w:val="19"/>
            <w:lang w:bidi="he-IL"/>
          </w:rPr>
          <w:t>ImageLoad</w:t>
        </w:r>
        <w:r w:rsidR="00D82E81">
          <w:rPr>
            <w:rFonts w:ascii="Consolas" w:hAnsi="Consolas" w:cs="Consolas"/>
            <w:color w:val="000000"/>
            <w:sz w:val="19"/>
            <w:szCs w:val="19"/>
            <w:lang w:bidi="he-IL"/>
          </w:rPr>
          <w:t xml:space="preserve"> </w:t>
        </w:r>
        <w:r w:rsidR="00D82E81" w:rsidRPr="00D82E81">
          <w:rPr>
            <w:rPrChange w:id="132" w:author="Noa Bratman" w:date="2019-09-16T11:16:00Z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rPrChange>
          </w:rPr>
          <w:t>definition.</w:t>
        </w:r>
      </w:ins>
    </w:p>
    <w:p w14:paraId="6D178367" w14:textId="16F0FAF1" w:rsidR="00EB30BC" w:rsidRDefault="00054879">
      <w:pPr>
        <w:pStyle w:val="ListParagraph"/>
        <w:numPr>
          <w:ilvl w:val="0"/>
          <w:numId w:val="6"/>
        </w:numPr>
        <w:spacing w:line="360" w:lineRule="auto"/>
        <w:pPrChange w:id="133" w:author="Noa Bratman" w:date="2019-09-16T13:52:00Z">
          <w:pPr>
            <w:pStyle w:val="ListParagraph"/>
            <w:numPr>
              <w:ilvl w:val="1"/>
              <w:numId w:val="1"/>
            </w:numPr>
            <w:spacing w:line="360" w:lineRule="auto"/>
            <w:ind w:left="1440" w:hanging="360"/>
          </w:pPr>
        </w:pPrChange>
      </w:pPr>
      <w:ins w:id="134" w:author="Noa Bratman" w:date="2019-09-16T11:21:00Z">
        <w:r>
          <w:t xml:space="preserve">Now go ahead and find the events </w:t>
        </w:r>
        <w:r w:rsidR="00D77DC0">
          <w:t xml:space="preserve">enabled by </w:t>
        </w:r>
        <w:r w:rsidR="00D77DC0" w:rsidRPr="00D77DC0">
          <w:rPr>
            <w:rFonts w:ascii="Consolas" w:hAnsi="Consolas" w:cs="Consolas"/>
            <w:color w:val="000000"/>
            <w:sz w:val="19"/>
            <w:szCs w:val="19"/>
            <w:lang w:bidi="he-IL"/>
            <w:rPrChange w:id="135" w:author="Noa Bratman" w:date="2019-09-16T11:22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>KernelTraceEventParser.Keywords.Process</w:t>
        </w:r>
        <w:r w:rsidR="00D77DC0" w:rsidRPr="00D77DC0">
          <w:rPr>
            <w:rPrChange w:id="136" w:author="Noa Bratman" w:date="2019-09-16T11:21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 xml:space="preserve"> </w:t>
        </w:r>
      </w:ins>
      <w:ins w:id="137" w:author="Noa Bratman" w:date="2019-09-20T17:40:00Z">
        <w:r w:rsidR="00752870">
          <w:t xml:space="preserve">keyword </w:t>
        </w:r>
      </w:ins>
      <w:ins w:id="138" w:author="Noa Bratman" w:date="2019-09-16T11:21:00Z">
        <w:r w:rsidR="00D77DC0" w:rsidRPr="00D77DC0">
          <w:rPr>
            <w:rPrChange w:id="139" w:author="Noa Bratman" w:date="2019-09-16T11:21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>and add callbacks for them as well.</w:t>
        </w:r>
      </w:ins>
    </w:p>
    <w:p w14:paraId="48063A23" w14:textId="5706ED65" w:rsidR="00DE7928" w:rsidRDefault="00CA481B">
      <w:pPr>
        <w:pStyle w:val="ListParagraph"/>
        <w:numPr>
          <w:ilvl w:val="0"/>
          <w:numId w:val="1"/>
        </w:numPr>
        <w:spacing w:line="360" w:lineRule="auto"/>
      </w:pPr>
      <w:r>
        <w:t>Finally,</w:t>
      </w:r>
      <w:r w:rsidR="00EE600F">
        <w:t xml:space="preserve"> we would like to start the session:</w:t>
      </w:r>
    </w:p>
    <w:p w14:paraId="0AC074A2" w14:textId="5F59E3EF" w:rsidR="00EE600F" w:rsidRDefault="00CA481B">
      <w:pPr>
        <w:spacing w:line="360" w:lineRule="auto"/>
        <w:ind w:left="720"/>
        <w:rPr>
          <w:rFonts w:ascii="Consolas" w:hAnsi="Consolas" w:cs="Consolas"/>
          <w:color w:val="000000"/>
          <w:sz w:val="16"/>
          <w:szCs w:val="16"/>
          <w:lang w:bidi="he-IL"/>
        </w:rPr>
      </w:pPr>
      <w:del w:id="140" w:author="Noa Bratman" w:date="2019-09-16T10:56:00Z">
        <w:r w:rsidRPr="00CA481B" w:rsidDel="00872E59">
          <w:rPr>
            <w:rFonts w:ascii="Consolas" w:hAnsi="Consolas" w:cs="Consolas"/>
            <w:color w:val="000000"/>
            <w:sz w:val="16"/>
            <w:szCs w:val="16"/>
            <w:lang w:bidi="he-IL"/>
          </w:rPr>
          <w:delText>kernelSession</w:delText>
        </w:r>
      </w:del>
      <w:ins w:id="141" w:author="Noa Bratman" w:date="2019-09-16T10:56:00Z">
        <w:r w:rsidR="00872E59">
          <w:rPr>
            <w:rFonts w:ascii="Consolas" w:hAnsi="Consolas" w:cs="Consolas"/>
            <w:color w:val="000000"/>
            <w:sz w:val="16"/>
            <w:szCs w:val="16"/>
            <w:lang w:bidi="he-IL"/>
          </w:rPr>
          <w:t>s</w:t>
        </w:r>
        <w:r w:rsidR="00872E59" w:rsidRPr="00CA481B">
          <w:rPr>
            <w:rFonts w:ascii="Consolas" w:hAnsi="Consolas" w:cs="Consolas"/>
            <w:color w:val="000000"/>
            <w:sz w:val="16"/>
            <w:szCs w:val="16"/>
            <w:lang w:bidi="he-IL"/>
          </w:rPr>
          <w:t>ession</w:t>
        </w:r>
      </w:ins>
      <w:r w:rsidRPr="00CA481B">
        <w:rPr>
          <w:rFonts w:ascii="Consolas" w:hAnsi="Consolas" w:cs="Consolas"/>
          <w:color w:val="000000"/>
          <w:sz w:val="16"/>
          <w:szCs w:val="16"/>
          <w:lang w:bidi="he-IL"/>
        </w:rPr>
        <w:t>.Source.Process();</w:t>
      </w:r>
    </w:p>
    <w:p w14:paraId="60A9ADBD" w14:textId="42FA8C7C" w:rsidR="00CA481B" w:rsidRDefault="00CA481B">
      <w:pPr>
        <w:spacing w:line="360" w:lineRule="auto"/>
        <w:ind w:left="720"/>
        <w:rPr>
          <w:ins w:id="142" w:author="Noa Bratman" w:date="2019-09-20T17:41:00Z"/>
        </w:rPr>
      </w:pPr>
      <w:r w:rsidRPr="00C67FD7">
        <w:t xml:space="preserve">Notice that this call returns </w:t>
      </w:r>
      <w:r w:rsidR="002848CE" w:rsidRPr="00C67FD7">
        <w:t xml:space="preserve">only when stopped prematurely, </w:t>
      </w:r>
      <w:r w:rsidR="00C67FD7" w:rsidRPr="00C67FD7">
        <w:t>for example when pressing Ctrl+C</w:t>
      </w:r>
    </w:p>
    <w:p w14:paraId="08D309FA" w14:textId="1E5F9E9A" w:rsidR="00771F29" w:rsidRDefault="00771F29">
      <w:pPr>
        <w:rPr>
          <w:ins w:id="143" w:author="Noa Bratman" w:date="2019-09-20T17:41:00Z"/>
        </w:rPr>
      </w:pPr>
      <w:ins w:id="144" w:author="Noa Bratman" w:date="2019-09-20T17:41:00Z">
        <w:r>
          <w:br w:type="page"/>
        </w:r>
      </w:ins>
    </w:p>
    <w:p w14:paraId="60226248" w14:textId="43F6378D" w:rsidR="00462594" w:rsidRDefault="00462594">
      <w:pPr>
        <w:pStyle w:val="Heading1"/>
        <w:spacing w:line="360" w:lineRule="auto"/>
        <w:ind w:left="360"/>
        <w:rPr>
          <w:ins w:id="145" w:author="Noa Bratman" w:date="2019-09-16T13:20:00Z"/>
        </w:rPr>
        <w:pPrChange w:id="146" w:author="Noa Bratman" w:date="2019-09-16T13:52:00Z">
          <w:pPr>
            <w:pStyle w:val="Heading1"/>
          </w:pPr>
        </w:pPrChange>
      </w:pPr>
      <w:ins w:id="147" w:author="Noa Bratman" w:date="2019-09-16T13:20:00Z">
        <w:r>
          <w:lastRenderedPageBreak/>
          <w:t>Further exploration</w:t>
        </w:r>
      </w:ins>
    </w:p>
    <w:p w14:paraId="2EC08809" w14:textId="4A879C75" w:rsidR="00462594" w:rsidRDefault="00491E1C">
      <w:pPr>
        <w:pStyle w:val="ListParagraph"/>
        <w:numPr>
          <w:ilvl w:val="0"/>
          <w:numId w:val="8"/>
        </w:numPr>
        <w:spacing w:line="360" w:lineRule="auto"/>
        <w:ind w:left="720"/>
        <w:rPr>
          <w:ins w:id="148" w:author="Noa Bratman" w:date="2019-09-16T13:25:00Z"/>
        </w:rPr>
        <w:pPrChange w:id="149" w:author="Noa Bratman" w:date="2019-09-16T13:57:00Z">
          <w:pPr>
            <w:pStyle w:val="ListParagraph"/>
            <w:numPr>
              <w:numId w:val="7"/>
            </w:numPr>
            <w:ind w:left="360" w:hanging="360"/>
          </w:pPr>
        </w:pPrChange>
      </w:pPr>
      <w:ins w:id="150" w:author="Noa Bratman" w:date="2019-09-16T13:20:00Z">
        <w:r>
          <w:t xml:space="preserve">Use </w:t>
        </w:r>
        <w:r w:rsidRPr="000C72AD">
          <w:rPr>
            <w:rFonts w:ascii="Consolas" w:hAnsi="Consolas" w:cs="Consolas"/>
            <w:color w:val="000000"/>
            <w:sz w:val="19"/>
            <w:szCs w:val="19"/>
            <w:lang w:bidi="he-IL"/>
            <w:rPrChange w:id="151" w:author="Noa Bratman" w:date="2019-09-20T17:42:00Z">
              <w:rPr/>
            </w:rPrChange>
          </w:rPr>
          <w:t>logman query providers</w:t>
        </w:r>
        <w:r>
          <w:t xml:space="preserve"> to discover available providers</w:t>
        </w:r>
      </w:ins>
      <w:ins w:id="152" w:author="Noa Bratman" w:date="2019-09-16T13:52:00Z">
        <w:r w:rsidR="00A04D3B">
          <w:t xml:space="preserve">. Those providers’ events can be parsed by </w:t>
        </w:r>
      </w:ins>
      <w:ins w:id="153" w:author="Noa Bratman" w:date="2019-09-16T13:53:00Z">
        <w:r w:rsidR="008A2052">
          <w:t xml:space="preserve">the </w:t>
        </w:r>
        <w:r w:rsidR="008A2052" w:rsidRPr="008A2052">
          <w:rPr>
            <w:rFonts w:ascii="Consolas" w:hAnsi="Consolas" w:cs="Consolas"/>
            <w:color w:val="000000"/>
            <w:sz w:val="19"/>
            <w:szCs w:val="19"/>
            <w:lang w:bidi="he-IL"/>
            <w:rPrChange w:id="154" w:author="Noa Bratman" w:date="2019-09-16T13:53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>session.Source.Dynamic</w:t>
        </w:r>
        <w:r w:rsidR="008A2052">
          <w:t xml:space="preserve"> parser.</w:t>
        </w:r>
      </w:ins>
    </w:p>
    <w:p w14:paraId="727B616E" w14:textId="5CB121BA" w:rsidR="00E179B7" w:rsidRDefault="00840CC3">
      <w:pPr>
        <w:pStyle w:val="ListParagraph"/>
        <w:numPr>
          <w:ilvl w:val="0"/>
          <w:numId w:val="8"/>
        </w:numPr>
        <w:spacing w:line="360" w:lineRule="auto"/>
        <w:ind w:left="720"/>
        <w:rPr>
          <w:ins w:id="155" w:author="Noa Bratman" w:date="2019-09-16T13:25:00Z"/>
        </w:rPr>
        <w:pPrChange w:id="156" w:author="Noa Bratman" w:date="2019-09-16T13:57:00Z">
          <w:pPr>
            <w:pStyle w:val="ListParagraph"/>
            <w:numPr>
              <w:numId w:val="7"/>
            </w:numPr>
            <w:ind w:left="360" w:hanging="360"/>
          </w:pPr>
        </w:pPrChange>
      </w:pPr>
      <w:ins w:id="157" w:author="Noa Bratman" w:date="2019-09-16T13:25:00Z">
        <w:r>
          <w:t xml:space="preserve">To add providers other than the kernel providers to the session you have </w:t>
        </w:r>
      </w:ins>
      <w:ins w:id="158" w:author="Noa Bratman" w:date="2019-09-20T17:53:00Z">
        <w:r w:rsidR="003F4113">
          <w:t>created and</w:t>
        </w:r>
      </w:ins>
      <w:ins w:id="159" w:author="Noa Bratman" w:date="2019-09-16T13:28:00Z">
        <w:r w:rsidR="00AF5D51">
          <w:t xml:space="preserve"> parse their events</w:t>
        </w:r>
      </w:ins>
      <w:ins w:id="160" w:author="Noa Bratman" w:date="2019-09-16T13:25:00Z">
        <w:r>
          <w:t>:</w:t>
        </w:r>
      </w:ins>
    </w:p>
    <w:p w14:paraId="3DD0713D" w14:textId="7ED38B30" w:rsidR="00840CC3" w:rsidRDefault="00132817">
      <w:pPr>
        <w:spacing w:line="360" w:lineRule="auto"/>
        <w:ind w:left="720"/>
        <w:rPr>
          <w:ins w:id="161" w:author="Noa Bratman" w:date="2019-09-16T13:28:00Z"/>
          <w:rFonts w:ascii="Consolas" w:hAnsi="Consolas" w:cs="Consolas"/>
          <w:color w:val="000000"/>
          <w:sz w:val="16"/>
          <w:szCs w:val="16"/>
          <w:lang w:bidi="he-IL"/>
        </w:rPr>
        <w:pPrChange w:id="162" w:author="Noa Bratman" w:date="2019-09-16T13:57:00Z">
          <w:pPr>
            <w:ind w:left="360"/>
          </w:pPr>
        </w:pPrChange>
      </w:pPr>
      <w:ins w:id="163" w:author="Noa Bratman" w:date="2019-09-16T13:26:00Z">
        <w:r w:rsidRPr="00FC012F">
          <w:rPr>
            <w:rFonts w:ascii="Consolas" w:hAnsi="Consolas" w:cs="Consolas"/>
            <w:color w:val="000000"/>
            <w:sz w:val="16"/>
            <w:szCs w:val="16"/>
            <w:lang w:bidi="he-IL"/>
            <w:rPrChange w:id="164" w:author="Noa Bratman" w:date="2019-09-16T13:27:00Z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rPrChange>
          </w:rPr>
          <w:t>session.EnableProvider(</w:t>
        </w:r>
        <w:r w:rsidRPr="00FC012F">
          <w:rPr>
            <w:rFonts w:ascii="Consolas" w:hAnsi="Consolas" w:cs="Consolas"/>
            <w:color w:val="000000"/>
            <w:sz w:val="16"/>
            <w:szCs w:val="16"/>
            <w:lang w:bidi="he-IL"/>
            <w:rPrChange w:id="165" w:author="Noa Bratman" w:date="2019-09-16T13:27:00Z"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</w:rPrChange>
          </w:rPr>
          <w:t>string</w:t>
        </w:r>
        <w:r w:rsidRPr="00FC012F">
          <w:rPr>
            <w:rFonts w:ascii="Consolas" w:hAnsi="Consolas" w:cs="Consolas"/>
            <w:color w:val="000000"/>
            <w:sz w:val="16"/>
            <w:szCs w:val="16"/>
            <w:lang w:bidi="he-IL"/>
            <w:rPrChange w:id="166" w:author="Noa Bratman" w:date="2019-09-16T13:27:00Z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rPrChange>
          </w:rPr>
          <w:t xml:space="preserve"> providerName, TraceEventLevel providerLevel);</w:t>
        </w:r>
      </w:ins>
    </w:p>
    <w:p w14:paraId="15CD5C2C" w14:textId="09B305BF" w:rsidR="00AF5D51" w:rsidRDefault="00AF5D51">
      <w:pPr>
        <w:spacing w:line="360" w:lineRule="auto"/>
        <w:ind w:left="720"/>
        <w:rPr>
          <w:ins w:id="167" w:author="Noa Bratman" w:date="2019-09-20T17:44:00Z"/>
          <w:rFonts w:ascii="Consolas" w:hAnsi="Consolas" w:cs="Consolas"/>
          <w:color w:val="000000"/>
          <w:sz w:val="16"/>
          <w:szCs w:val="16"/>
          <w:lang w:bidi="he-IL"/>
        </w:rPr>
      </w:pPr>
      <w:ins w:id="168" w:author="Noa Bratman" w:date="2019-09-16T13:28:00Z">
        <w:r w:rsidRPr="00AF5D51">
          <w:rPr>
            <w:rFonts w:ascii="Consolas" w:hAnsi="Consolas" w:cs="Consolas"/>
            <w:color w:val="000000"/>
            <w:sz w:val="16"/>
            <w:szCs w:val="16"/>
            <w:lang w:bidi="he-IL"/>
            <w:rPrChange w:id="169" w:author="Noa Bratman" w:date="2019-09-16T13:28:00Z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rPrChange>
          </w:rPr>
          <w:t xml:space="preserve">session.Source.Dynamic.All += </w:t>
        </w:r>
        <w:r w:rsidR="00516015">
          <w:rPr>
            <w:rFonts w:ascii="Consolas" w:hAnsi="Consolas" w:cs="Consolas"/>
            <w:color w:val="000000"/>
            <w:sz w:val="16"/>
            <w:szCs w:val="16"/>
            <w:lang w:bidi="he-IL"/>
          </w:rPr>
          <w:t>Handle</w:t>
        </w:r>
        <w:r w:rsidRPr="00AF5D51">
          <w:rPr>
            <w:rFonts w:ascii="Consolas" w:hAnsi="Consolas" w:cs="Consolas"/>
            <w:color w:val="000000"/>
            <w:sz w:val="16"/>
            <w:szCs w:val="16"/>
            <w:lang w:bidi="he-IL"/>
            <w:rPrChange w:id="170" w:author="Noa Bratman" w:date="2019-09-16T13:28:00Z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rPrChange>
          </w:rPr>
          <w:t>DynamicEvents;</w:t>
        </w:r>
      </w:ins>
    </w:p>
    <w:p w14:paraId="6B9F2828" w14:textId="642F212E" w:rsidR="00EE796D" w:rsidRDefault="004C6B55">
      <w:pPr>
        <w:pStyle w:val="ListParagraph"/>
        <w:numPr>
          <w:ilvl w:val="0"/>
          <w:numId w:val="8"/>
        </w:numPr>
        <w:spacing w:line="360" w:lineRule="auto"/>
        <w:ind w:left="720"/>
        <w:rPr>
          <w:ins w:id="171" w:author="Noa Bratman" w:date="2019-09-16T13:34:00Z"/>
        </w:rPr>
        <w:pPrChange w:id="172" w:author="Noa Bratman" w:date="2019-09-16T13:57:00Z">
          <w:pPr>
            <w:pStyle w:val="ListParagraph"/>
            <w:numPr>
              <w:numId w:val="7"/>
            </w:numPr>
            <w:ind w:left="360" w:hanging="360"/>
          </w:pPr>
        </w:pPrChange>
      </w:pPr>
      <w:ins w:id="173" w:author="Noa Bratman" w:date="2019-09-16T13:32:00Z">
        <w:r w:rsidRPr="00EE796D">
          <w:rPr>
            <w:rPrChange w:id="174" w:author="Noa Bratman" w:date="2019-09-16T13:33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 xml:space="preserve">You can use the above to discover available </w:t>
        </w:r>
        <w:r w:rsidR="000776BD" w:rsidRPr="00EE796D">
          <w:rPr>
            <w:rPrChange w:id="175" w:author="Noa Bratman" w:date="2019-09-16T13:33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 xml:space="preserve">providers and events, </w:t>
        </w:r>
        <w:r w:rsidR="0074507E" w:rsidRPr="00EE796D">
          <w:rPr>
            <w:rPrChange w:id="176" w:author="Noa Bratman" w:date="2019-09-16T13:33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 xml:space="preserve">by for example </w:t>
        </w:r>
        <w:r w:rsidR="002F113A" w:rsidRPr="00EE796D">
          <w:rPr>
            <w:rPrChange w:id="177" w:author="Noa Bratman" w:date="2019-09-16T13:33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 xml:space="preserve">printing </w:t>
        </w:r>
      </w:ins>
      <w:ins w:id="178" w:author="Noa Bratman" w:date="2019-09-16T13:33:00Z">
        <w:r w:rsidR="002F113A" w:rsidRPr="00EE796D">
          <w:rPr>
            <w:rPrChange w:id="179" w:author="Noa Bratman" w:date="2019-09-16T13:33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 xml:space="preserve">the event name </w:t>
        </w:r>
      </w:ins>
      <w:ins w:id="180" w:author="Noa Bratman" w:date="2019-09-16T13:39:00Z">
        <w:r w:rsidR="004B683C">
          <w:t xml:space="preserve">and </w:t>
        </w:r>
        <w:r w:rsidR="004B683C" w:rsidRPr="004B683C">
          <w:rPr>
            <w:rFonts w:ascii="Consolas" w:hAnsi="Consolas" w:cs="Consolas"/>
            <w:color w:val="000000"/>
            <w:sz w:val="19"/>
            <w:szCs w:val="19"/>
            <w:lang w:bidi="he-IL"/>
            <w:rPrChange w:id="181" w:author="Noa Bratman" w:date="2019-09-16T13:39:00Z">
              <w:rPr/>
            </w:rPrChange>
          </w:rPr>
          <w:t>ToString()</w:t>
        </w:r>
        <w:r w:rsidR="004B683C">
          <w:t xml:space="preserve"> representation </w:t>
        </w:r>
      </w:ins>
      <w:ins w:id="182" w:author="Noa Bratman" w:date="2019-09-16T13:33:00Z">
        <w:r w:rsidR="00EE796D" w:rsidRPr="00EE796D">
          <w:rPr>
            <w:rPrChange w:id="183" w:author="Noa Bratman" w:date="2019-09-16T13:33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 xml:space="preserve">from the </w:t>
        </w:r>
      </w:ins>
      <w:ins w:id="184" w:author="Noa Bratman" w:date="2019-09-16T13:34:00Z">
        <w:r w:rsidR="00EE796D">
          <w:t>assigned</w:t>
        </w:r>
      </w:ins>
      <w:ins w:id="185" w:author="Noa Bratman" w:date="2019-09-16T13:33:00Z">
        <w:r w:rsidR="00EE796D" w:rsidRPr="00EE796D">
          <w:rPr>
            <w:rPrChange w:id="186" w:author="Noa Bratman" w:date="2019-09-16T13:33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 xml:space="preserve"> callback. After you have a specific provider and event you want to process, you can use the following template:</w:t>
        </w:r>
      </w:ins>
    </w:p>
    <w:p w14:paraId="75A4FD86" w14:textId="0B8A7C02" w:rsidR="00F50654" w:rsidRPr="0084763D" w:rsidRDefault="00EE796D">
      <w:pPr>
        <w:autoSpaceDE w:val="0"/>
        <w:autoSpaceDN w:val="0"/>
        <w:adjustRightInd w:val="0"/>
        <w:spacing w:after="0" w:line="360" w:lineRule="auto"/>
        <w:ind w:left="720"/>
        <w:rPr>
          <w:ins w:id="187" w:author="Noa Bratman" w:date="2019-09-16T13:38:00Z"/>
          <w:rFonts w:ascii="Consolas" w:hAnsi="Consolas" w:cs="Consolas"/>
          <w:color w:val="000000"/>
          <w:sz w:val="16"/>
          <w:szCs w:val="16"/>
          <w:lang w:bidi="he-IL"/>
          <w:rPrChange w:id="188" w:author="Noa Bratman" w:date="2019-09-16T13:55:00Z">
            <w:rPr>
              <w:ins w:id="189" w:author="Noa Bratman" w:date="2019-09-16T13:38:00Z"/>
            </w:rPr>
          </w:rPrChange>
        </w:rPr>
        <w:pPrChange w:id="190" w:author="Noa Bratman" w:date="2019-09-16T13:57:00Z">
          <w:pPr>
            <w:autoSpaceDE w:val="0"/>
            <w:autoSpaceDN w:val="0"/>
            <w:adjustRightInd w:val="0"/>
            <w:spacing w:after="0" w:line="240" w:lineRule="auto"/>
            <w:ind w:left="360"/>
          </w:pPr>
        </w:pPrChange>
      </w:pPr>
      <w:ins w:id="191" w:author="Noa Bratman" w:date="2019-09-16T13:34:00Z">
        <w:r w:rsidRPr="00EE796D">
          <w:rPr>
            <w:rFonts w:ascii="Consolas" w:hAnsi="Consolas" w:cs="Consolas"/>
            <w:color w:val="000000"/>
            <w:sz w:val="16"/>
            <w:szCs w:val="16"/>
            <w:lang w:bidi="he-IL"/>
            <w:rPrChange w:id="192" w:author="Noa Bratman" w:date="2019-09-16T13:34:00Z">
              <w:rPr>
                <w:lang w:bidi="he-IL"/>
              </w:rPr>
            </w:rPrChange>
          </w:rPr>
          <w:t>session.Source.Dynamic.AddCallbackForProviderEvent(</w:t>
        </w:r>
        <w:r w:rsidRPr="00452115">
          <w:rPr>
            <w:rFonts w:ascii="Consolas" w:hAnsi="Consolas" w:cs="Consolas"/>
            <w:sz w:val="16"/>
            <w:szCs w:val="16"/>
            <w:lang w:bidi="he-IL"/>
            <w:rPrChange w:id="193" w:author="Noa Bratman" w:date="2019-09-16T13:35:00Z">
              <w:rPr>
                <w:rFonts w:ascii="Consolas" w:hAnsi="Consolas" w:cs="Consolas"/>
                <w:color w:val="A31515"/>
                <w:sz w:val="16"/>
                <w:szCs w:val="16"/>
                <w:lang w:bidi="he-IL"/>
              </w:rPr>
            </w:rPrChange>
          </w:rPr>
          <w:t>&lt;provider-name&gt;</w:t>
        </w:r>
        <w:r w:rsidRPr="00EE796D">
          <w:rPr>
            <w:rFonts w:ascii="Consolas" w:hAnsi="Consolas" w:cs="Consolas"/>
            <w:color w:val="000000"/>
            <w:sz w:val="16"/>
            <w:szCs w:val="16"/>
            <w:lang w:bidi="he-IL"/>
            <w:rPrChange w:id="194" w:author="Noa Bratman" w:date="2019-09-16T13:34:00Z">
              <w:rPr>
                <w:lang w:bidi="he-IL"/>
              </w:rPr>
            </w:rPrChange>
          </w:rPr>
          <w:t xml:space="preserve">, </w:t>
        </w:r>
      </w:ins>
      <w:ins w:id="195" w:author="Noa Bratman" w:date="2019-09-16T13:35:00Z">
        <w:r w:rsidR="00452115" w:rsidRPr="00452115">
          <w:rPr>
            <w:rFonts w:ascii="Consolas" w:hAnsi="Consolas" w:cs="Consolas"/>
            <w:sz w:val="16"/>
            <w:szCs w:val="16"/>
            <w:lang w:bidi="he-IL"/>
            <w:rPrChange w:id="196" w:author="Noa Bratman" w:date="2019-09-16T13:35:00Z">
              <w:rPr>
                <w:rFonts w:ascii="Consolas" w:hAnsi="Consolas" w:cs="Consolas"/>
                <w:color w:val="A31515"/>
                <w:sz w:val="16"/>
                <w:szCs w:val="16"/>
                <w:lang w:bidi="he-IL"/>
              </w:rPr>
            </w:rPrChange>
          </w:rPr>
          <w:t>&lt;event-name&gt;</w:t>
        </w:r>
      </w:ins>
      <w:ins w:id="197" w:author="Noa Bratman" w:date="2019-09-16T13:34:00Z">
        <w:r w:rsidRPr="00EE796D">
          <w:rPr>
            <w:rFonts w:ascii="Consolas" w:hAnsi="Consolas" w:cs="Consolas"/>
            <w:color w:val="000000"/>
            <w:sz w:val="16"/>
            <w:szCs w:val="16"/>
            <w:lang w:bidi="he-IL"/>
            <w:rPrChange w:id="198" w:author="Noa Bratman" w:date="2019-09-16T13:34:00Z">
              <w:rPr>
                <w:lang w:bidi="he-IL"/>
              </w:rPr>
            </w:rPrChange>
          </w:rPr>
          <w:t xml:space="preserve">, </w:t>
        </w:r>
      </w:ins>
      <w:ins w:id="199" w:author="Noa Bratman" w:date="2019-09-16T13:35:00Z">
        <w:r w:rsidR="00F3036D" w:rsidRPr="00F3036D">
          <w:rPr>
            <w:rFonts w:ascii="Consolas" w:hAnsi="Consolas" w:cs="Consolas"/>
            <w:sz w:val="16"/>
            <w:szCs w:val="16"/>
            <w:lang w:bidi="he-IL"/>
            <w:rPrChange w:id="200" w:author="Noa Bratman" w:date="2019-09-16T13:35:00Z">
              <w:rPr>
                <w:rFonts w:ascii="Consolas" w:hAnsi="Consolas" w:cs="Consolas"/>
                <w:color w:val="0000FF"/>
                <w:sz w:val="16"/>
                <w:szCs w:val="16"/>
                <w:lang w:bidi="he-IL"/>
              </w:rPr>
            </w:rPrChange>
          </w:rPr>
          <w:t>callback</w:t>
        </w:r>
      </w:ins>
      <w:ins w:id="201" w:author="Noa Bratman" w:date="2019-09-16T13:34:00Z">
        <w:r w:rsidRPr="00EE796D">
          <w:rPr>
            <w:rFonts w:ascii="Consolas" w:hAnsi="Consolas" w:cs="Consolas"/>
            <w:color w:val="000000"/>
            <w:sz w:val="16"/>
            <w:szCs w:val="16"/>
            <w:lang w:bidi="he-IL"/>
            <w:rPrChange w:id="202" w:author="Noa Bratman" w:date="2019-09-16T13:34:00Z">
              <w:rPr>
                <w:lang w:bidi="he-IL"/>
              </w:rPr>
            </w:rPrChange>
          </w:rPr>
          <w:t>);</w:t>
        </w:r>
      </w:ins>
    </w:p>
    <w:p w14:paraId="5E449FAF" w14:textId="034E8084" w:rsidR="006D6E15" w:rsidRDefault="006A75F1">
      <w:pPr>
        <w:autoSpaceDE w:val="0"/>
        <w:autoSpaceDN w:val="0"/>
        <w:adjustRightInd w:val="0"/>
        <w:spacing w:after="0" w:line="360" w:lineRule="auto"/>
        <w:ind w:left="720"/>
        <w:rPr>
          <w:ins w:id="203" w:author="Noa Bratman" w:date="2019-09-20T17:53:00Z"/>
        </w:rPr>
      </w:pPr>
      <w:ins w:id="204" w:author="Noa Bratman" w:date="2019-09-16T13:35:00Z">
        <w:r w:rsidRPr="00697556">
          <w:rPr>
            <w:rPrChange w:id="205" w:author="Noa Bratman" w:date="2019-09-16T13:38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>The callback sh</w:t>
        </w:r>
      </w:ins>
      <w:ins w:id="206" w:author="Noa Bratman" w:date="2019-09-16T13:36:00Z">
        <w:r w:rsidRPr="00697556">
          <w:rPr>
            <w:rPrChange w:id="207" w:author="Noa Bratman" w:date="2019-09-16T13:38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 xml:space="preserve">ould take single parameter of type </w:t>
        </w:r>
        <w:r w:rsidRPr="00F50654">
          <w:rPr>
            <w:rFonts w:ascii="Consolas" w:hAnsi="Consolas" w:cs="Consolas"/>
            <w:color w:val="000000"/>
            <w:sz w:val="19"/>
            <w:szCs w:val="19"/>
            <w:lang w:bidi="he-IL"/>
            <w:rPrChange w:id="208" w:author="Noa Bratman" w:date="2019-09-16T13:38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>TraceEvent</w:t>
        </w:r>
        <w:r w:rsidR="00F73012" w:rsidRPr="00697556">
          <w:rPr>
            <w:rPrChange w:id="209" w:author="Noa Bratman" w:date="2019-09-16T13:38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>, and inside the callback</w:t>
        </w:r>
        <w:r w:rsidR="00622884" w:rsidRPr="00697556">
          <w:rPr>
            <w:rPrChange w:id="210" w:author="Noa Bratman" w:date="2019-09-16T13:38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 xml:space="preserve"> you shou</w:t>
        </w:r>
        <w:r w:rsidR="00A6487E" w:rsidRPr="00697556">
          <w:rPr>
            <w:rPrChange w:id="211" w:author="Noa Bratman" w:date="2019-09-16T13:38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>ld access the event properties</w:t>
        </w:r>
      </w:ins>
      <w:ins w:id="212" w:author="Noa Bratman" w:date="2019-09-16T13:37:00Z">
        <w:r w:rsidR="006D6E15" w:rsidRPr="00697556">
          <w:rPr>
            <w:rPrChange w:id="213" w:author="Noa Bratman" w:date="2019-09-16T13:38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 xml:space="preserve"> </w:t>
        </w:r>
        <w:r w:rsidR="00CA02D1" w:rsidRPr="00697556">
          <w:rPr>
            <w:rPrChange w:id="214" w:author="Noa Bratman" w:date="2019-09-16T13:38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>us</w:t>
        </w:r>
      </w:ins>
      <w:ins w:id="215" w:author="Noa Bratman" w:date="2019-09-16T13:38:00Z">
        <w:r w:rsidR="00CA02D1" w:rsidRPr="00697556">
          <w:rPr>
            <w:rPrChange w:id="216" w:author="Noa Bratman" w:date="2019-09-16T13:38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 xml:space="preserve">ing the </w:t>
        </w:r>
        <w:r w:rsidR="00CA02D1" w:rsidRPr="00F50654">
          <w:rPr>
            <w:rFonts w:ascii="Consolas" w:hAnsi="Consolas" w:cs="Consolas"/>
            <w:color w:val="000000"/>
            <w:sz w:val="19"/>
            <w:szCs w:val="19"/>
            <w:lang w:bidi="he-IL"/>
            <w:rPrChange w:id="217" w:author="Noa Bratman" w:date="2019-09-16T13:38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>PayloadByName</w:t>
        </w:r>
        <w:r w:rsidR="00CA02D1" w:rsidRPr="00697556">
          <w:rPr>
            <w:rPrChange w:id="218" w:author="Noa Bratman" w:date="2019-09-16T13:38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 xml:space="preserve"> method of </w:t>
        </w:r>
        <w:r w:rsidR="00CA02D1" w:rsidRPr="00F50654">
          <w:rPr>
            <w:rFonts w:ascii="Consolas" w:hAnsi="Consolas" w:cs="Consolas"/>
            <w:color w:val="000000"/>
            <w:sz w:val="19"/>
            <w:szCs w:val="19"/>
            <w:lang w:bidi="he-IL"/>
            <w:rPrChange w:id="219" w:author="Noa Bratman" w:date="2019-09-16T13:39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>TraceEvent</w:t>
        </w:r>
        <w:r w:rsidR="00CA02D1" w:rsidRPr="00697556">
          <w:rPr>
            <w:rPrChange w:id="220" w:author="Noa Bratman" w:date="2019-09-16T13:38:00Z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rPrChange>
          </w:rPr>
          <w:t>.</w:t>
        </w:r>
      </w:ins>
    </w:p>
    <w:p w14:paraId="723159A9" w14:textId="77777777" w:rsidR="00DD2254" w:rsidRDefault="00DD2254">
      <w:pPr>
        <w:autoSpaceDE w:val="0"/>
        <w:autoSpaceDN w:val="0"/>
        <w:adjustRightInd w:val="0"/>
        <w:spacing w:after="0" w:line="360" w:lineRule="auto"/>
        <w:ind w:left="720"/>
        <w:rPr>
          <w:ins w:id="221" w:author="Noa Bratman" w:date="2019-09-16T13:55:00Z"/>
        </w:rPr>
        <w:pPrChange w:id="222" w:author="Noa Bratman" w:date="2019-09-16T13:57:00Z">
          <w:pPr>
            <w:autoSpaceDE w:val="0"/>
            <w:autoSpaceDN w:val="0"/>
            <w:adjustRightInd w:val="0"/>
            <w:spacing w:after="0" w:line="360" w:lineRule="auto"/>
            <w:ind w:left="360"/>
          </w:pPr>
        </w:pPrChange>
      </w:pPr>
    </w:p>
    <w:p w14:paraId="5E94D4B5" w14:textId="77777777" w:rsidR="00AE65D9" w:rsidRDefault="00DD2254" w:rsidP="00B64E09">
      <w:pPr>
        <w:spacing w:line="360" w:lineRule="auto"/>
        <w:ind w:left="720"/>
        <w:rPr>
          <w:ins w:id="223" w:author="Noa Bratman" w:date="2019-09-20T18:14:00Z"/>
          <w:i/>
          <w:iCs/>
        </w:rPr>
      </w:pPr>
      <w:ins w:id="224" w:author="Noa Bratman" w:date="2019-09-20T17:53:00Z">
        <w:r w:rsidRPr="00447A21">
          <w:rPr>
            <w:i/>
            <w:iCs/>
          </w:rPr>
          <w:t xml:space="preserve">Note for Windows 7 and earlier users: </w:t>
        </w:r>
        <w:r>
          <w:rPr>
            <w:i/>
            <w:iCs/>
          </w:rPr>
          <w:t xml:space="preserve">The above will only work on Windows 8 and 10. Before that, to enable the kernel provider you must have called the session </w:t>
        </w:r>
        <w:r w:rsidRPr="00447A21">
          <w:rPr>
            <w:rFonts w:ascii="Consolas" w:hAnsi="Consolas" w:cs="Consolas"/>
            <w:i/>
            <w:iCs/>
            <w:color w:val="000000"/>
            <w:sz w:val="19"/>
            <w:szCs w:val="19"/>
            <w:lang w:bidi="he-IL"/>
          </w:rPr>
          <w:t>KernelTraceEventParser.KernelSessionName</w:t>
        </w:r>
        <w:r>
          <w:rPr>
            <w:i/>
            <w:iCs/>
          </w:rPr>
          <w:t xml:space="preserve"> which prevents you from adding non-kernel providers to this session</w:t>
        </w:r>
      </w:ins>
      <w:ins w:id="225" w:author="Noa Bratman" w:date="2019-09-20T17:55:00Z">
        <w:r w:rsidR="00321843">
          <w:rPr>
            <w:i/>
            <w:iCs/>
          </w:rPr>
          <w:t xml:space="preserve"> – so </w:t>
        </w:r>
        <w:r w:rsidR="003320F3">
          <w:rPr>
            <w:i/>
            <w:iCs/>
          </w:rPr>
          <w:t>you in a single session you must choose between kernel and no</w:t>
        </w:r>
      </w:ins>
      <w:ins w:id="226" w:author="Noa Bratman" w:date="2019-09-20T17:56:00Z">
        <w:r w:rsidR="003320F3">
          <w:rPr>
            <w:i/>
            <w:iCs/>
          </w:rPr>
          <w:t>n-kernel providers but you can’t mix</w:t>
        </w:r>
      </w:ins>
      <w:ins w:id="227" w:author="Noa Bratman" w:date="2019-09-20T17:53:00Z">
        <w:r>
          <w:rPr>
            <w:i/>
            <w:iCs/>
          </w:rPr>
          <w:t>.</w:t>
        </w:r>
      </w:ins>
    </w:p>
    <w:p w14:paraId="0554F66A" w14:textId="45D827DC" w:rsidR="00C911B6" w:rsidRDefault="00DD2254" w:rsidP="00B64E09">
      <w:pPr>
        <w:spacing w:line="360" w:lineRule="auto"/>
        <w:ind w:left="720"/>
        <w:rPr>
          <w:ins w:id="228" w:author="Noa Bratman" w:date="2019-09-20T18:14:00Z"/>
          <w:i/>
          <w:iCs/>
        </w:rPr>
      </w:pPr>
      <w:ins w:id="229" w:author="Noa Bratman" w:date="2019-09-20T17:53:00Z">
        <w:r>
          <w:rPr>
            <w:i/>
            <w:iCs/>
          </w:rPr>
          <w:t>One solution for that can be to create 2 different sessions, one for the kernel provider and the other one for all other providers. To do this your program must be multi-threaded</w:t>
        </w:r>
      </w:ins>
      <w:ins w:id="230" w:author="Noa Bratman" w:date="2019-09-20T18:12:00Z">
        <w:r w:rsidR="00AB6D23">
          <w:rPr>
            <w:i/>
            <w:iCs/>
          </w:rPr>
          <w:t xml:space="preserve"> and adopt thread-safety mechanisms</w:t>
        </w:r>
      </w:ins>
      <w:ins w:id="231" w:author="Noa Bratman" w:date="2019-09-20T17:53:00Z">
        <w:r>
          <w:rPr>
            <w:i/>
            <w:iCs/>
          </w:rPr>
          <w:t>.</w:t>
        </w:r>
      </w:ins>
      <w:ins w:id="232" w:author="Noa Bratman" w:date="2019-09-20T18:17:00Z">
        <w:r w:rsidR="00E41327">
          <w:rPr>
            <w:i/>
            <w:iCs/>
          </w:rPr>
          <w:t xml:space="preserve"> </w:t>
        </w:r>
      </w:ins>
      <w:ins w:id="233" w:author="Noa Bratman" w:date="2019-09-20T18:18:00Z">
        <w:r w:rsidR="0065755F">
          <w:rPr>
            <w:i/>
            <w:iCs/>
          </w:rPr>
          <w:t xml:space="preserve">It is ok to </w:t>
        </w:r>
        <w:r w:rsidR="0093237F">
          <w:rPr>
            <w:i/>
            <w:iCs/>
          </w:rPr>
          <w:t xml:space="preserve">dispose sessions and enable providers from multiple threads, </w:t>
        </w:r>
      </w:ins>
      <w:ins w:id="234" w:author="Noa Bratman" w:date="2019-09-20T18:19:00Z">
        <w:r w:rsidR="0033331B">
          <w:rPr>
            <w:i/>
            <w:iCs/>
          </w:rPr>
          <w:t xml:space="preserve">but accesses to </w:t>
        </w:r>
        <w:r w:rsidR="007777BD">
          <w:rPr>
            <w:i/>
            <w:iCs/>
          </w:rPr>
          <w:t xml:space="preserve">the </w:t>
        </w:r>
        <w:r w:rsidR="00A074E7">
          <w:rPr>
            <w:i/>
            <w:iCs/>
          </w:rPr>
          <w:t>S</w:t>
        </w:r>
        <w:r w:rsidR="007777BD">
          <w:rPr>
            <w:i/>
            <w:iCs/>
          </w:rPr>
          <w:t xml:space="preserve">ource property, the providers of a session and calling </w:t>
        </w:r>
        <w:r w:rsidR="00A074E7">
          <w:rPr>
            <w:i/>
            <w:iCs/>
          </w:rPr>
          <w:t>P</w:t>
        </w:r>
        <w:bookmarkStart w:id="235" w:name="_GoBack"/>
        <w:bookmarkEnd w:id="235"/>
        <w:r w:rsidR="007777BD">
          <w:rPr>
            <w:i/>
            <w:iCs/>
          </w:rPr>
          <w:t>rocess() must be done from a single thread only.</w:t>
        </w:r>
      </w:ins>
    </w:p>
    <w:p w14:paraId="2D06C4B8" w14:textId="6435F716" w:rsidR="0084763D" w:rsidRPr="00B64E09" w:rsidRDefault="00DD2254" w:rsidP="00B64E09">
      <w:pPr>
        <w:spacing w:line="360" w:lineRule="auto"/>
        <w:ind w:left="720"/>
        <w:rPr>
          <w:rFonts w:ascii="Consolas" w:hAnsi="Consolas" w:cs="Consolas"/>
          <w:i/>
          <w:iCs/>
          <w:color w:val="000000"/>
          <w:sz w:val="16"/>
          <w:szCs w:val="16"/>
          <w:lang w:bidi="he-IL"/>
          <w:rPrChange w:id="236" w:author="Noa Bratman" w:date="2019-09-20T17:58:00Z">
            <w:rPr/>
          </w:rPrChange>
        </w:rPr>
        <w:pPrChange w:id="237" w:author="Noa Bratman" w:date="2019-09-20T17:58:00Z">
          <w:pPr>
            <w:spacing w:line="360" w:lineRule="auto"/>
            <w:ind w:left="720"/>
          </w:pPr>
        </w:pPrChange>
      </w:pPr>
      <w:ins w:id="238" w:author="Noa Bratman" w:date="2019-09-20T17:53:00Z">
        <w:r>
          <w:rPr>
            <w:i/>
            <w:iCs/>
          </w:rPr>
          <w:t xml:space="preserve">An alternative solution can be to create a single non-kernel session, adding only non-kernel providers, and getting the events we got earlier from the kernel provider from other providers that also </w:t>
        </w:r>
      </w:ins>
      <w:ins w:id="239" w:author="Noa Bratman" w:date="2019-09-20T17:57:00Z">
        <w:r w:rsidR="009D4864">
          <w:rPr>
            <w:i/>
            <w:iCs/>
          </w:rPr>
          <w:t>provide</w:t>
        </w:r>
      </w:ins>
      <w:ins w:id="240" w:author="Noa Bratman" w:date="2019-09-20T17:53:00Z">
        <w:r>
          <w:rPr>
            <w:i/>
            <w:iCs/>
          </w:rPr>
          <w:t xml:space="preserve"> them. Use </w:t>
        </w:r>
        <w:r w:rsidRPr="00447A21">
          <w:rPr>
            <w:rFonts w:ascii="Consolas" w:hAnsi="Consolas" w:cs="Consolas"/>
            <w:color w:val="000000"/>
            <w:sz w:val="19"/>
            <w:szCs w:val="19"/>
            <w:lang w:bidi="he-IL"/>
          </w:rPr>
          <w:t>logman query providers</w:t>
        </w:r>
        <w:r>
          <w:rPr>
            <w:i/>
            <w:iCs/>
          </w:rPr>
          <w:t xml:space="preserve"> and look for the providers with their name starting with Microsoft-Windows-Kernel. For example, Microsoft-Windows-Kernel-Process provides the events we used before from the kernel provider.</w:t>
        </w:r>
      </w:ins>
    </w:p>
    <w:sectPr w:rsidR="0084763D" w:rsidRPr="00B64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1003E"/>
    <w:multiLevelType w:val="hybridMultilevel"/>
    <w:tmpl w:val="DB1E8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3207A"/>
    <w:multiLevelType w:val="hybridMultilevel"/>
    <w:tmpl w:val="565EB69E"/>
    <w:lvl w:ilvl="0" w:tplc="E9B43A94">
      <w:start w:val="1"/>
      <w:numFmt w:val="decimal"/>
      <w:lvlText w:val="%1."/>
      <w:lvlJc w:val="left"/>
      <w:pPr>
        <w:ind w:left="360" w:hanging="360"/>
      </w:pPr>
    </w:lvl>
    <w:lvl w:ilvl="1" w:tplc="97C4D1B6">
      <w:start w:val="1"/>
      <w:numFmt w:val="lowerLetter"/>
      <w:lvlText w:val="%2."/>
      <w:lvlJc w:val="left"/>
      <w:pPr>
        <w:ind w:left="1080" w:hanging="360"/>
      </w:pPr>
    </w:lvl>
    <w:lvl w:ilvl="2" w:tplc="A8BA9860">
      <w:start w:val="1"/>
      <w:numFmt w:val="lowerRoman"/>
      <w:lvlText w:val="%3."/>
      <w:lvlJc w:val="right"/>
      <w:pPr>
        <w:ind w:left="1800" w:hanging="180"/>
      </w:pPr>
    </w:lvl>
    <w:lvl w:ilvl="3" w:tplc="43069506">
      <w:start w:val="1"/>
      <w:numFmt w:val="decimal"/>
      <w:lvlText w:val="%4."/>
      <w:lvlJc w:val="left"/>
      <w:pPr>
        <w:ind w:left="2520" w:hanging="360"/>
      </w:pPr>
    </w:lvl>
    <w:lvl w:ilvl="4" w:tplc="78AAADC0">
      <w:start w:val="1"/>
      <w:numFmt w:val="lowerLetter"/>
      <w:lvlText w:val="%5."/>
      <w:lvlJc w:val="left"/>
      <w:pPr>
        <w:ind w:left="3240" w:hanging="360"/>
      </w:pPr>
    </w:lvl>
    <w:lvl w:ilvl="5" w:tplc="10B8A910">
      <w:start w:val="1"/>
      <w:numFmt w:val="lowerRoman"/>
      <w:lvlText w:val="%6."/>
      <w:lvlJc w:val="right"/>
      <w:pPr>
        <w:ind w:left="3960" w:hanging="180"/>
      </w:pPr>
    </w:lvl>
    <w:lvl w:ilvl="6" w:tplc="700259FA">
      <w:start w:val="1"/>
      <w:numFmt w:val="decimal"/>
      <w:lvlText w:val="%7."/>
      <w:lvlJc w:val="left"/>
      <w:pPr>
        <w:ind w:left="4680" w:hanging="360"/>
      </w:pPr>
    </w:lvl>
    <w:lvl w:ilvl="7" w:tplc="67DAAAD4">
      <w:start w:val="1"/>
      <w:numFmt w:val="lowerLetter"/>
      <w:lvlText w:val="%8."/>
      <w:lvlJc w:val="left"/>
      <w:pPr>
        <w:ind w:left="5400" w:hanging="360"/>
      </w:pPr>
    </w:lvl>
    <w:lvl w:ilvl="8" w:tplc="2A7885B0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03E01"/>
    <w:multiLevelType w:val="hybridMultilevel"/>
    <w:tmpl w:val="E102A2CE"/>
    <w:lvl w:ilvl="0" w:tplc="E9B43A94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8BA9860">
      <w:start w:val="1"/>
      <w:numFmt w:val="lowerRoman"/>
      <w:lvlText w:val="%3."/>
      <w:lvlJc w:val="right"/>
      <w:pPr>
        <w:ind w:left="2160" w:hanging="180"/>
      </w:pPr>
    </w:lvl>
    <w:lvl w:ilvl="3" w:tplc="43069506">
      <w:start w:val="1"/>
      <w:numFmt w:val="decimal"/>
      <w:lvlText w:val="%4."/>
      <w:lvlJc w:val="left"/>
      <w:pPr>
        <w:ind w:left="2880" w:hanging="360"/>
      </w:pPr>
    </w:lvl>
    <w:lvl w:ilvl="4" w:tplc="78AAADC0">
      <w:start w:val="1"/>
      <w:numFmt w:val="lowerLetter"/>
      <w:lvlText w:val="%5."/>
      <w:lvlJc w:val="left"/>
      <w:pPr>
        <w:ind w:left="3600" w:hanging="360"/>
      </w:pPr>
    </w:lvl>
    <w:lvl w:ilvl="5" w:tplc="10B8A910">
      <w:start w:val="1"/>
      <w:numFmt w:val="lowerRoman"/>
      <w:lvlText w:val="%6."/>
      <w:lvlJc w:val="right"/>
      <w:pPr>
        <w:ind w:left="4320" w:hanging="180"/>
      </w:pPr>
    </w:lvl>
    <w:lvl w:ilvl="6" w:tplc="700259FA">
      <w:start w:val="1"/>
      <w:numFmt w:val="decimal"/>
      <w:lvlText w:val="%7."/>
      <w:lvlJc w:val="left"/>
      <w:pPr>
        <w:ind w:left="5040" w:hanging="360"/>
      </w:pPr>
    </w:lvl>
    <w:lvl w:ilvl="7" w:tplc="67DAAAD4">
      <w:start w:val="1"/>
      <w:numFmt w:val="lowerLetter"/>
      <w:lvlText w:val="%8."/>
      <w:lvlJc w:val="left"/>
      <w:pPr>
        <w:ind w:left="5760" w:hanging="360"/>
      </w:pPr>
    </w:lvl>
    <w:lvl w:ilvl="8" w:tplc="2A7885B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11030"/>
    <w:multiLevelType w:val="hybridMultilevel"/>
    <w:tmpl w:val="97DEAB54"/>
    <w:lvl w:ilvl="0" w:tplc="E9B43A94">
      <w:start w:val="1"/>
      <w:numFmt w:val="decimal"/>
      <w:lvlText w:val="%1."/>
      <w:lvlJc w:val="left"/>
      <w:pPr>
        <w:ind w:left="360" w:hanging="360"/>
      </w:pPr>
    </w:lvl>
    <w:lvl w:ilvl="1" w:tplc="97C4D1B6">
      <w:start w:val="1"/>
      <w:numFmt w:val="lowerLetter"/>
      <w:lvlText w:val="%2."/>
      <w:lvlJc w:val="left"/>
      <w:pPr>
        <w:ind w:left="1080" w:hanging="360"/>
      </w:pPr>
    </w:lvl>
    <w:lvl w:ilvl="2" w:tplc="A8BA9860">
      <w:start w:val="1"/>
      <w:numFmt w:val="lowerRoman"/>
      <w:lvlText w:val="%3."/>
      <w:lvlJc w:val="right"/>
      <w:pPr>
        <w:ind w:left="1800" w:hanging="180"/>
      </w:pPr>
    </w:lvl>
    <w:lvl w:ilvl="3" w:tplc="43069506">
      <w:start w:val="1"/>
      <w:numFmt w:val="decimal"/>
      <w:lvlText w:val="%4."/>
      <w:lvlJc w:val="left"/>
      <w:pPr>
        <w:ind w:left="2520" w:hanging="360"/>
      </w:pPr>
    </w:lvl>
    <w:lvl w:ilvl="4" w:tplc="78AAADC0">
      <w:start w:val="1"/>
      <w:numFmt w:val="lowerLetter"/>
      <w:lvlText w:val="%5."/>
      <w:lvlJc w:val="left"/>
      <w:pPr>
        <w:ind w:left="3240" w:hanging="360"/>
      </w:pPr>
    </w:lvl>
    <w:lvl w:ilvl="5" w:tplc="10B8A910">
      <w:start w:val="1"/>
      <w:numFmt w:val="lowerRoman"/>
      <w:lvlText w:val="%6."/>
      <w:lvlJc w:val="right"/>
      <w:pPr>
        <w:ind w:left="3960" w:hanging="180"/>
      </w:pPr>
    </w:lvl>
    <w:lvl w:ilvl="6" w:tplc="700259FA">
      <w:start w:val="1"/>
      <w:numFmt w:val="decimal"/>
      <w:lvlText w:val="%7."/>
      <w:lvlJc w:val="left"/>
      <w:pPr>
        <w:ind w:left="4680" w:hanging="360"/>
      </w:pPr>
    </w:lvl>
    <w:lvl w:ilvl="7" w:tplc="67DAAAD4">
      <w:start w:val="1"/>
      <w:numFmt w:val="lowerLetter"/>
      <w:lvlText w:val="%8."/>
      <w:lvlJc w:val="left"/>
      <w:pPr>
        <w:ind w:left="5400" w:hanging="360"/>
      </w:pPr>
    </w:lvl>
    <w:lvl w:ilvl="8" w:tplc="2A7885B0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7C09F3"/>
    <w:multiLevelType w:val="hybridMultilevel"/>
    <w:tmpl w:val="9B64F5EE"/>
    <w:lvl w:ilvl="0" w:tplc="E9B43A94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8BA9860">
      <w:start w:val="1"/>
      <w:numFmt w:val="lowerRoman"/>
      <w:lvlText w:val="%3."/>
      <w:lvlJc w:val="right"/>
      <w:pPr>
        <w:ind w:left="2160" w:hanging="180"/>
      </w:pPr>
    </w:lvl>
    <w:lvl w:ilvl="3" w:tplc="43069506">
      <w:start w:val="1"/>
      <w:numFmt w:val="decimal"/>
      <w:lvlText w:val="%4."/>
      <w:lvlJc w:val="left"/>
      <w:pPr>
        <w:ind w:left="2880" w:hanging="360"/>
      </w:pPr>
    </w:lvl>
    <w:lvl w:ilvl="4" w:tplc="78AAADC0">
      <w:start w:val="1"/>
      <w:numFmt w:val="lowerLetter"/>
      <w:lvlText w:val="%5."/>
      <w:lvlJc w:val="left"/>
      <w:pPr>
        <w:ind w:left="3600" w:hanging="360"/>
      </w:pPr>
    </w:lvl>
    <w:lvl w:ilvl="5" w:tplc="10B8A910">
      <w:start w:val="1"/>
      <w:numFmt w:val="lowerRoman"/>
      <w:lvlText w:val="%6."/>
      <w:lvlJc w:val="right"/>
      <w:pPr>
        <w:ind w:left="4320" w:hanging="180"/>
      </w:pPr>
    </w:lvl>
    <w:lvl w:ilvl="6" w:tplc="700259FA">
      <w:start w:val="1"/>
      <w:numFmt w:val="decimal"/>
      <w:lvlText w:val="%7."/>
      <w:lvlJc w:val="left"/>
      <w:pPr>
        <w:ind w:left="5040" w:hanging="360"/>
      </w:pPr>
    </w:lvl>
    <w:lvl w:ilvl="7" w:tplc="67DAAAD4">
      <w:start w:val="1"/>
      <w:numFmt w:val="lowerLetter"/>
      <w:lvlText w:val="%8."/>
      <w:lvlJc w:val="left"/>
      <w:pPr>
        <w:ind w:left="5760" w:hanging="360"/>
      </w:pPr>
    </w:lvl>
    <w:lvl w:ilvl="8" w:tplc="2A7885B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62283"/>
    <w:multiLevelType w:val="hybridMultilevel"/>
    <w:tmpl w:val="565EB69E"/>
    <w:lvl w:ilvl="0" w:tplc="E9B43A94">
      <w:start w:val="1"/>
      <w:numFmt w:val="decimal"/>
      <w:lvlText w:val="%1."/>
      <w:lvlJc w:val="left"/>
      <w:pPr>
        <w:ind w:left="720" w:hanging="360"/>
      </w:pPr>
    </w:lvl>
    <w:lvl w:ilvl="1" w:tplc="97C4D1B6">
      <w:start w:val="1"/>
      <w:numFmt w:val="lowerLetter"/>
      <w:lvlText w:val="%2."/>
      <w:lvlJc w:val="left"/>
      <w:pPr>
        <w:ind w:left="1440" w:hanging="360"/>
      </w:pPr>
    </w:lvl>
    <w:lvl w:ilvl="2" w:tplc="A8BA9860">
      <w:start w:val="1"/>
      <w:numFmt w:val="lowerRoman"/>
      <w:lvlText w:val="%3."/>
      <w:lvlJc w:val="right"/>
      <w:pPr>
        <w:ind w:left="2160" w:hanging="180"/>
      </w:pPr>
    </w:lvl>
    <w:lvl w:ilvl="3" w:tplc="43069506">
      <w:start w:val="1"/>
      <w:numFmt w:val="decimal"/>
      <w:lvlText w:val="%4."/>
      <w:lvlJc w:val="left"/>
      <w:pPr>
        <w:ind w:left="2880" w:hanging="360"/>
      </w:pPr>
    </w:lvl>
    <w:lvl w:ilvl="4" w:tplc="78AAADC0">
      <w:start w:val="1"/>
      <w:numFmt w:val="lowerLetter"/>
      <w:lvlText w:val="%5."/>
      <w:lvlJc w:val="left"/>
      <w:pPr>
        <w:ind w:left="3600" w:hanging="360"/>
      </w:pPr>
    </w:lvl>
    <w:lvl w:ilvl="5" w:tplc="10B8A910">
      <w:start w:val="1"/>
      <w:numFmt w:val="lowerRoman"/>
      <w:lvlText w:val="%6."/>
      <w:lvlJc w:val="right"/>
      <w:pPr>
        <w:ind w:left="4320" w:hanging="180"/>
      </w:pPr>
    </w:lvl>
    <w:lvl w:ilvl="6" w:tplc="700259FA">
      <w:start w:val="1"/>
      <w:numFmt w:val="decimal"/>
      <w:lvlText w:val="%7."/>
      <w:lvlJc w:val="left"/>
      <w:pPr>
        <w:ind w:left="5040" w:hanging="360"/>
      </w:pPr>
    </w:lvl>
    <w:lvl w:ilvl="7" w:tplc="67DAAAD4">
      <w:start w:val="1"/>
      <w:numFmt w:val="lowerLetter"/>
      <w:lvlText w:val="%8."/>
      <w:lvlJc w:val="left"/>
      <w:pPr>
        <w:ind w:left="5760" w:hanging="360"/>
      </w:pPr>
    </w:lvl>
    <w:lvl w:ilvl="8" w:tplc="2A7885B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22224"/>
    <w:multiLevelType w:val="hybridMultilevel"/>
    <w:tmpl w:val="0252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A1B75"/>
    <w:multiLevelType w:val="hybridMultilevel"/>
    <w:tmpl w:val="0D086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A8BA9860">
      <w:start w:val="1"/>
      <w:numFmt w:val="lowerRoman"/>
      <w:lvlText w:val="%3."/>
      <w:lvlJc w:val="right"/>
      <w:pPr>
        <w:ind w:left="2520" w:hanging="180"/>
      </w:pPr>
    </w:lvl>
    <w:lvl w:ilvl="3" w:tplc="43069506">
      <w:start w:val="1"/>
      <w:numFmt w:val="decimal"/>
      <w:lvlText w:val="%4."/>
      <w:lvlJc w:val="left"/>
      <w:pPr>
        <w:ind w:left="3240" w:hanging="360"/>
      </w:pPr>
    </w:lvl>
    <w:lvl w:ilvl="4" w:tplc="78AAADC0">
      <w:start w:val="1"/>
      <w:numFmt w:val="lowerLetter"/>
      <w:lvlText w:val="%5."/>
      <w:lvlJc w:val="left"/>
      <w:pPr>
        <w:ind w:left="3960" w:hanging="360"/>
      </w:pPr>
    </w:lvl>
    <w:lvl w:ilvl="5" w:tplc="10B8A910">
      <w:start w:val="1"/>
      <w:numFmt w:val="lowerRoman"/>
      <w:lvlText w:val="%6."/>
      <w:lvlJc w:val="right"/>
      <w:pPr>
        <w:ind w:left="4680" w:hanging="180"/>
      </w:pPr>
    </w:lvl>
    <w:lvl w:ilvl="6" w:tplc="700259FA">
      <w:start w:val="1"/>
      <w:numFmt w:val="decimal"/>
      <w:lvlText w:val="%7."/>
      <w:lvlJc w:val="left"/>
      <w:pPr>
        <w:ind w:left="5400" w:hanging="360"/>
      </w:pPr>
    </w:lvl>
    <w:lvl w:ilvl="7" w:tplc="67DAAAD4">
      <w:start w:val="1"/>
      <w:numFmt w:val="lowerLetter"/>
      <w:lvlText w:val="%8."/>
      <w:lvlJc w:val="left"/>
      <w:pPr>
        <w:ind w:left="6120" w:hanging="360"/>
      </w:pPr>
    </w:lvl>
    <w:lvl w:ilvl="8" w:tplc="2A7885B0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B76490"/>
    <w:multiLevelType w:val="hybridMultilevel"/>
    <w:tmpl w:val="4328C9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oa Bratman">
    <w15:presenceInfo w15:providerId="AD" w15:userId="S::noab@microsoft.com::25f54873-7ecf-4da6-8370-d7c4c76c0e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2687D9"/>
    <w:rsid w:val="000112C4"/>
    <w:rsid w:val="000116B0"/>
    <w:rsid w:val="00022FEF"/>
    <w:rsid w:val="000271D7"/>
    <w:rsid w:val="000360AD"/>
    <w:rsid w:val="00051587"/>
    <w:rsid w:val="00054879"/>
    <w:rsid w:val="00056229"/>
    <w:rsid w:val="00065A36"/>
    <w:rsid w:val="000776BD"/>
    <w:rsid w:val="00084CC5"/>
    <w:rsid w:val="00087295"/>
    <w:rsid w:val="000B00BA"/>
    <w:rsid w:val="000B0FC3"/>
    <w:rsid w:val="000B7E0B"/>
    <w:rsid w:val="000C4476"/>
    <w:rsid w:val="000C4B7D"/>
    <w:rsid w:val="000C72AD"/>
    <w:rsid w:val="00107070"/>
    <w:rsid w:val="00114769"/>
    <w:rsid w:val="00130E02"/>
    <w:rsid w:val="00132817"/>
    <w:rsid w:val="00157DB8"/>
    <w:rsid w:val="00164DA0"/>
    <w:rsid w:val="0016534A"/>
    <w:rsid w:val="00191922"/>
    <w:rsid w:val="001A4965"/>
    <w:rsid w:val="001C468C"/>
    <w:rsid w:val="001D3390"/>
    <w:rsid w:val="001E3762"/>
    <w:rsid w:val="0020324F"/>
    <w:rsid w:val="002277F0"/>
    <w:rsid w:val="00244852"/>
    <w:rsid w:val="00247485"/>
    <w:rsid w:val="00252331"/>
    <w:rsid w:val="0025659E"/>
    <w:rsid w:val="002602BA"/>
    <w:rsid w:val="00261609"/>
    <w:rsid w:val="002827C6"/>
    <w:rsid w:val="002848CE"/>
    <w:rsid w:val="002A1D35"/>
    <w:rsid w:val="002A62AA"/>
    <w:rsid w:val="002B084F"/>
    <w:rsid w:val="002C1768"/>
    <w:rsid w:val="002C2A39"/>
    <w:rsid w:val="002C41AB"/>
    <w:rsid w:val="002C4699"/>
    <w:rsid w:val="002C7930"/>
    <w:rsid w:val="002D4BD0"/>
    <w:rsid w:val="002E4ECC"/>
    <w:rsid w:val="002F113A"/>
    <w:rsid w:val="0031104E"/>
    <w:rsid w:val="00313011"/>
    <w:rsid w:val="00321843"/>
    <w:rsid w:val="003320F3"/>
    <w:rsid w:val="00332707"/>
    <w:rsid w:val="0033331B"/>
    <w:rsid w:val="003455B2"/>
    <w:rsid w:val="00351BAB"/>
    <w:rsid w:val="00362900"/>
    <w:rsid w:val="00380A0A"/>
    <w:rsid w:val="00395B6D"/>
    <w:rsid w:val="003B0871"/>
    <w:rsid w:val="003B3005"/>
    <w:rsid w:val="003B5F6A"/>
    <w:rsid w:val="003D1116"/>
    <w:rsid w:val="003D67A8"/>
    <w:rsid w:val="003E2453"/>
    <w:rsid w:val="003F3A13"/>
    <w:rsid w:val="003F4113"/>
    <w:rsid w:val="00401ABF"/>
    <w:rsid w:val="004102DC"/>
    <w:rsid w:val="0041570D"/>
    <w:rsid w:val="00447AF6"/>
    <w:rsid w:val="00452115"/>
    <w:rsid w:val="00462594"/>
    <w:rsid w:val="004664B9"/>
    <w:rsid w:val="0047417A"/>
    <w:rsid w:val="0048058E"/>
    <w:rsid w:val="00491E1C"/>
    <w:rsid w:val="004A2EB6"/>
    <w:rsid w:val="004B0D96"/>
    <w:rsid w:val="004B683C"/>
    <w:rsid w:val="004C6B55"/>
    <w:rsid w:val="005014E4"/>
    <w:rsid w:val="00510F74"/>
    <w:rsid w:val="00516015"/>
    <w:rsid w:val="00530A6E"/>
    <w:rsid w:val="00535451"/>
    <w:rsid w:val="00570151"/>
    <w:rsid w:val="00587432"/>
    <w:rsid w:val="005A0092"/>
    <w:rsid w:val="005A3333"/>
    <w:rsid w:val="005E0436"/>
    <w:rsid w:val="005F61F1"/>
    <w:rsid w:val="005F70C8"/>
    <w:rsid w:val="006126F0"/>
    <w:rsid w:val="0061785C"/>
    <w:rsid w:val="00622884"/>
    <w:rsid w:val="00634CE6"/>
    <w:rsid w:val="00636BF3"/>
    <w:rsid w:val="00653760"/>
    <w:rsid w:val="0065755F"/>
    <w:rsid w:val="006624A9"/>
    <w:rsid w:val="00697556"/>
    <w:rsid w:val="006A42C8"/>
    <w:rsid w:val="006A75F1"/>
    <w:rsid w:val="006B33F2"/>
    <w:rsid w:val="006D6E15"/>
    <w:rsid w:val="006E5731"/>
    <w:rsid w:val="00701B01"/>
    <w:rsid w:val="00704D9A"/>
    <w:rsid w:val="00710A97"/>
    <w:rsid w:val="00715A34"/>
    <w:rsid w:val="00734A92"/>
    <w:rsid w:val="007447E4"/>
    <w:rsid w:val="00744F84"/>
    <w:rsid w:val="0074507E"/>
    <w:rsid w:val="00752870"/>
    <w:rsid w:val="00771F29"/>
    <w:rsid w:val="0077312E"/>
    <w:rsid w:val="00773ABD"/>
    <w:rsid w:val="00775C0F"/>
    <w:rsid w:val="007777BD"/>
    <w:rsid w:val="00780289"/>
    <w:rsid w:val="00782935"/>
    <w:rsid w:val="007921D9"/>
    <w:rsid w:val="00792A9B"/>
    <w:rsid w:val="007B0AD7"/>
    <w:rsid w:val="007E7C85"/>
    <w:rsid w:val="007F5B70"/>
    <w:rsid w:val="007F66B8"/>
    <w:rsid w:val="00823833"/>
    <w:rsid w:val="00836CEF"/>
    <w:rsid w:val="00840CC3"/>
    <w:rsid w:val="0084763D"/>
    <w:rsid w:val="00863653"/>
    <w:rsid w:val="00872E59"/>
    <w:rsid w:val="00873120"/>
    <w:rsid w:val="00874B78"/>
    <w:rsid w:val="00875959"/>
    <w:rsid w:val="0088034B"/>
    <w:rsid w:val="00891FDE"/>
    <w:rsid w:val="0089289B"/>
    <w:rsid w:val="0089406B"/>
    <w:rsid w:val="008A2052"/>
    <w:rsid w:val="008A4278"/>
    <w:rsid w:val="008B1F40"/>
    <w:rsid w:val="008B4D0B"/>
    <w:rsid w:val="008D78E7"/>
    <w:rsid w:val="008E639F"/>
    <w:rsid w:val="008F786F"/>
    <w:rsid w:val="00912F1C"/>
    <w:rsid w:val="00916617"/>
    <w:rsid w:val="00916A9F"/>
    <w:rsid w:val="00917C02"/>
    <w:rsid w:val="0093237F"/>
    <w:rsid w:val="00960DB0"/>
    <w:rsid w:val="0096326C"/>
    <w:rsid w:val="00981876"/>
    <w:rsid w:val="00984749"/>
    <w:rsid w:val="009858FF"/>
    <w:rsid w:val="009B0412"/>
    <w:rsid w:val="009B259A"/>
    <w:rsid w:val="009B6B73"/>
    <w:rsid w:val="009C1D0C"/>
    <w:rsid w:val="009D3C8A"/>
    <w:rsid w:val="009D4864"/>
    <w:rsid w:val="009D6BC0"/>
    <w:rsid w:val="009F22D2"/>
    <w:rsid w:val="00A003ED"/>
    <w:rsid w:val="00A04D3B"/>
    <w:rsid w:val="00A054E2"/>
    <w:rsid w:val="00A074E7"/>
    <w:rsid w:val="00A108E0"/>
    <w:rsid w:val="00A154A9"/>
    <w:rsid w:val="00A16D62"/>
    <w:rsid w:val="00A26987"/>
    <w:rsid w:val="00A43D44"/>
    <w:rsid w:val="00A62B72"/>
    <w:rsid w:val="00A6487E"/>
    <w:rsid w:val="00A66D48"/>
    <w:rsid w:val="00A82CD6"/>
    <w:rsid w:val="00A835CD"/>
    <w:rsid w:val="00A912CB"/>
    <w:rsid w:val="00AA06A0"/>
    <w:rsid w:val="00AB1EF9"/>
    <w:rsid w:val="00AB6064"/>
    <w:rsid w:val="00AB6D23"/>
    <w:rsid w:val="00AB7D75"/>
    <w:rsid w:val="00AC3641"/>
    <w:rsid w:val="00AD6FBA"/>
    <w:rsid w:val="00AE65D9"/>
    <w:rsid w:val="00AF40C5"/>
    <w:rsid w:val="00AF5D51"/>
    <w:rsid w:val="00B04ECD"/>
    <w:rsid w:val="00B10A5F"/>
    <w:rsid w:val="00B22440"/>
    <w:rsid w:val="00B25865"/>
    <w:rsid w:val="00B450FC"/>
    <w:rsid w:val="00B64E09"/>
    <w:rsid w:val="00B7081E"/>
    <w:rsid w:val="00B81F65"/>
    <w:rsid w:val="00B94ECA"/>
    <w:rsid w:val="00BA5624"/>
    <w:rsid w:val="00BB55E5"/>
    <w:rsid w:val="00BC0B1B"/>
    <w:rsid w:val="00BD2D99"/>
    <w:rsid w:val="00BF05D9"/>
    <w:rsid w:val="00C1177B"/>
    <w:rsid w:val="00C11CBD"/>
    <w:rsid w:val="00C15F82"/>
    <w:rsid w:val="00C1607F"/>
    <w:rsid w:val="00C52E43"/>
    <w:rsid w:val="00C532B6"/>
    <w:rsid w:val="00C5549F"/>
    <w:rsid w:val="00C67FD7"/>
    <w:rsid w:val="00C7164F"/>
    <w:rsid w:val="00C73BA7"/>
    <w:rsid w:val="00C911B6"/>
    <w:rsid w:val="00CA02D1"/>
    <w:rsid w:val="00CA481B"/>
    <w:rsid w:val="00CA75D1"/>
    <w:rsid w:val="00CA7DBF"/>
    <w:rsid w:val="00CB3325"/>
    <w:rsid w:val="00CE67E9"/>
    <w:rsid w:val="00CF6F61"/>
    <w:rsid w:val="00D10963"/>
    <w:rsid w:val="00D16D2E"/>
    <w:rsid w:val="00D7523E"/>
    <w:rsid w:val="00D77DC0"/>
    <w:rsid w:val="00D82E81"/>
    <w:rsid w:val="00D95A6F"/>
    <w:rsid w:val="00DB3822"/>
    <w:rsid w:val="00DC06C6"/>
    <w:rsid w:val="00DD2254"/>
    <w:rsid w:val="00DE4697"/>
    <w:rsid w:val="00DE7928"/>
    <w:rsid w:val="00DF2807"/>
    <w:rsid w:val="00E12E1B"/>
    <w:rsid w:val="00E14869"/>
    <w:rsid w:val="00E14B55"/>
    <w:rsid w:val="00E179B7"/>
    <w:rsid w:val="00E212F4"/>
    <w:rsid w:val="00E41327"/>
    <w:rsid w:val="00E73FAF"/>
    <w:rsid w:val="00E83A56"/>
    <w:rsid w:val="00E92974"/>
    <w:rsid w:val="00EA4168"/>
    <w:rsid w:val="00EA57BA"/>
    <w:rsid w:val="00EB30BC"/>
    <w:rsid w:val="00ED3B6E"/>
    <w:rsid w:val="00EE4F1E"/>
    <w:rsid w:val="00EE600F"/>
    <w:rsid w:val="00EE796D"/>
    <w:rsid w:val="00EF50A6"/>
    <w:rsid w:val="00EF6FA5"/>
    <w:rsid w:val="00F0387B"/>
    <w:rsid w:val="00F10D4E"/>
    <w:rsid w:val="00F15A29"/>
    <w:rsid w:val="00F3036D"/>
    <w:rsid w:val="00F35408"/>
    <w:rsid w:val="00F50654"/>
    <w:rsid w:val="00F6015B"/>
    <w:rsid w:val="00F73012"/>
    <w:rsid w:val="00F76FD5"/>
    <w:rsid w:val="00F7796E"/>
    <w:rsid w:val="00FA574A"/>
    <w:rsid w:val="00FB3547"/>
    <w:rsid w:val="00FB661D"/>
    <w:rsid w:val="00FC012F"/>
    <w:rsid w:val="00FC2FE9"/>
    <w:rsid w:val="00FC6CE3"/>
    <w:rsid w:val="00FD39E2"/>
    <w:rsid w:val="00FD5580"/>
    <w:rsid w:val="00FE276B"/>
    <w:rsid w:val="00FE5D98"/>
    <w:rsid w:val="00FF27CB"/>
    <w:rsid w:val="0282D297"/>
    <w:rsid w:val="033CF139"/>
    <w:rsid w:val="04776A80"/>
    <w:rsid w:val="04AA8F0C"/>
    <w:rsid w:val="05A76498"/>
    <w:rsid w:val="06F896C3"/>
    <w:rsid w:val="0F70543A"/>
    <w:rsid w:val="117FF25F"/>
    <w:rsid w:val="19F4A229"/>
    <w:rsid w:val="1C5F2FBD"/>
    <w:rsid w:val="23F52E99"/>
    <w:rsid w:val="2A126C37"/>
    <w:rsid w:val="2A233A75"/>
    <w:rsid w:val="31562D0E"/>
    <w:rsid w:val="327824C0"/>
    <w:rsid w:val="40060B44"/>
    <w:rsid w:val="45FD96DB"/>
    <w:rsid w:val="4A42C931"/>
    <w:rsid w:val="4C14F5ED"/>
    <w:rsid w:val="592379A7"/>
    <w:rsid w:val="592687D9"/>
    <w:rsid w:val="5B60A971"/>
    <w:rsid w:val="5BDEC6F7"/>
    <w:rsid w:val="5FED5A91"/>
    <w:rsid w:val="610BFCCF"/>
    <w:rsid w:val="6229F644"/>
    <w:rsid w:val="6243FB25"/>
    <w:rsid w:val="6776A4D4"/>
    <w:rsid w:val="683CC3FF"/>
    <w:rsid w:val="70C3AE24"/>
    <w:rsid w:val="75CC84C9"/>
    <w:rsid w:val="7ACFF5EC"/>
    <w:rsid w:val="7C0CE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0566"/>
  <w15:chartTrackingRefBased/>
  <w15:docId w15:val="{B1FD834A-DF74-4297-8B2D-7C87ADAC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4F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4F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F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4F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F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F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908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Bratman</dc:creator>
  <cp:keywords/>
  <dc:description/>
  <cp:lastModifiedBy>Noa Bratman</cp:lastModifiedBy>
  <cp:revision>277</cp:revision>
  <dcterms:created xsi:type="dcterms:W3CDTF">2019-09-01T20:28:00Z</dcterms:created>
  <dcterms:modified xsi:type="dcterms:W3CDTF">2019-09-20T15:20:00Z</dcterms:modified>
</cp:coreProperties>
</file>